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A01" w:rsidRPr="00DE6880" w:rsidRDefault="001B5F35" w:rsidP="00A45F1D">
      <w:pPr>
        <w:sectPr w:rsidR="00880A01" w:rsidRPr="00DE6880" w:rsidSect="00390320">
          <w:footerReference w:type="default" r:id="rId9"/>
          <w:headerReference w:type="first" r:id="rId10"/>
          <w:footerReference w:type="first" r:id="rId11"/>
          <w:pgSz w:w="11906" w:h="16838" w:code="9"/>
          <w:pgMar w:top="1440" w:right="1440" w:bottom="1440" w:left="1440" w:header="709" w:footer="709" w:gutter="0"/>
          <w:cols w:space="708"/>
          <w:titlePg/>
          <w:docGrid w:linePitch="360"/>
        </w:sectPr>
      </w:pPr>
      <w:r>
        <w:rPr>
          <w:noProof/>
        </w:rPr>
        <mc:AlternateContent>
          <mc:Choice Requires="wps">
            <w:drawing>
              <wp:anchor distT="0" distB="0" distL="114300" distR="114300" simplePos="0" relativeHeight="251663360" behindDoc="0" locked="0" layoutInCell="1" allowOverlap="1">
                <wp:simplePos x="0" y="0"/>
                <wp:positionH relativeFrom="column">
                  <wp:posOffset>1176655</wp:posOffset>
                </wp:positionH>
                <wp:positionV relativeFrom="paragraph">
                  <wp:posOffset>1339215</wp:posOffset>
                </wp:positionV>
                <wp:extent cx="3275965" cy="1439545"/>
                <wp:effectExtent l="0" t="0" r="0"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1439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3F7" w:rsidRPr="006275F4" w:rsidRDefault="006113F7" w:rsidP="006275F4">
                            <w:pPr>
                              <w:jc w:val="center"/>
                              <w:rPr>
                                <w:color w:val="FF0000"/>
                                <w:sz w:val="96"/>
                                <w:szCs w:val="96"/>
                              </w:rPr>
                            </w:pPr>
                            <w:r w:rsidRPr="006275F4">
                              <w:rPr>
                                <w:color w:val="FF0000"/>
                                <w:sz w:val="96"/>
                                <w:szCs w:val="96"/>
                              </w:rPr>
                              <w:t>Draft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92.65pt;margin-top:105.45pt;width:257.95pt;height:1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wdoDhAIAABAFAAAOAAAAZHJzL2Uyb0RvYy54bWysVG1v2yAQ/j5p/wHxPfVL7SS26lRNukyT uhep3Q8gBsdoGBiQ2F21/74DJ2nWbdI0zR8wcMfDc3fPcXU9dALtmbFcyQonFzFGTNaKcrmt8OeH 9WSOkXVEUiKUZBV+ZBZfL16/uup1yVLVKkGZQQAibdnrCrfO6TKKbN2yjtgLpZkEY6NMRxwszTai hvSA3okojeNp1CtDtVE1sxZ2b0cjXgT8pmG1+9g0ljkkKgzcXBhNGDd+jBZXpNwaolteH2iQf2DR ES7h0hPULXEE7Qz/BarjtVFWNe6iVl2kmobXLMQA0STxi2juW6JZiAWSY/UpTfb/wdYf9p8M4rTC lxhJ0kGJHtjg0FINKPfZ6bUtweleg5sbYBuqHCK1+k7VXyySatUSuWU3xqi+ZYQCu8SfjM6OjjjW g2z694rCNWTnVAAaGtP51EEyEKBDlR5PlfFUati8TGd5Mc0xqsGWZJdFngV2ESmPx7Wx7i1THfKT ChsofYAn+zvrPB1SHl38bVYJTtdciLAw281KGLQnIJN1+EIEL9yE9M5S+WMj4rgDLOEOb/N8Q9mf iiTN4mVaTNbT+WySrbN8Uszi+SROimUxjbMiu11/9wSTrGw5pUzeccmOEkyyvyvxoRlG8QQRor7C RZ7mY43+GGQcvt8F2XEHHSl4V+H5yYmUvrJvJIWwSekIF+M8+pl+yDLk4PgPWQk68KUfReCGzQAo XhwbRR9BEUZBvaDs8IzApFXmG0Y9tGSF7dcdMQwj8U6Cqooky3wPh0WWz1JYmHPL5txCZA1QFXYY jdOVG/t+pw3ftnDTqGOpbkCJDQ8aeWZ10C+0XQjm8ET4vj5fB6/nh2zxAwAA//8DAFBLAwQUAAYA CAAAACEA3ClV0tsAAAAIAQAADwAAAGRycy9kb3ducmV2LnhtbEyPQW7CMBBF90jcwZptVewESCCK g9RKrbqFcoBJPCQRsR3FhsDtO121y695+v9NeXjYQdxpCr13GpKVAkGu8aZ3rYbz98frDkSI6AwO 3pGGJwU4VMtFiYXxszvS/RRbwSUuFKihi3EspAxNRxbDyo/k+Hbxk8XIcWqlmXDmcjvIVKlMWuwd L3Q40ntHzfV0sxouX/PLdj/Xn/GcHzfZG/Z57Z9aLxcgIj3iHwm/7uwNFQvV/uZMEAPn3XbNqIY0 UXsQTOQqSUHUGjbrPANZlfL/A9UPAAAA//8DAFBLAQItABQABgAIAAAAIQC2gziS/gAAAOEBAAAT AAAAAAAAAAAAAAAAAAAAAABbQ29udGVudF9UeXBlc10ueG1sUEsBAi0AFAAGAAgAAAAhADj9If/W AAAAlAEAAAsAAAAAAAAAAAAAAAAALwEAAF9yZWxzLy5yZWxzUEsBAi0AFAAGAAgAAAAhAAXB2gOE AgAAEAUAAA4AAAAAAAAAAAAAAAAALgIAAGRycy9lMm9Eb2MueG1sUEsBAi0AFAAGAAgAAAAhANwp VdLbAAAACAEAAA8AAAAAAAAAAAAAAAAA3gQAAGRycy9kb3ducmV2LnhtbFBLBQYAAAAABAAEAPMA AADmBQAAAAA= " stroked="f">
                <v:textbox>
                  <w:txbxContent>
                    <w:p w:rsidR="006113F7" w:rsidRPr="006275F4" w:rsidRDefault="006113F7" w:rsidP="006275F4">
                      <w:pPr>
                        <w:jc w:val="center"/>
                        <w:rPr>
                          <w:color w:val="FF0000"/>
                          <w:sz w:val="96"/>
                          <w:szCs w:val="96"/>
                        </w:rPr>
                      </w:pPr>
                      <w:r w:rsidRPr="006275F4">
                        <w:rPr>
                          <w:color w:val="FF0000"/>
                          <w:sz w:val="96"/>
                          <w:szCs w:val="96"/>
                        </w:rPr>
                        <w:t>Draft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-461010</wp:posOffset>
                </wp:positionH>
                <wp:positionV relativeFrom="paragraph">
                  <wp:posOffset>8575040</wp:posOffset>
                </wp:positionV>
                <wp:extent cx="6050915" cy="954405"/>
                <wp:effectExtent l="0" t="3810" r="127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954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 xml:space="preserve">Paul </w:t>
                                  </w:r>
                                  <w:proofErr w:type="spellStart"/>
                                  <w:r>
                                    <w:t>Shabajee</w:t>
                                  </w:r>
                                  <w:proofErr w:type="spellEnd"/>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6.3pt;margin-top:675.2pt;width:476.45pt;height:7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XlE7gwIAABYFAAAOAAAAZHJzL2Uyb0RvYy54bWysVNmO2yAUfa/Uf0C8Z7zUzsTWOKNZmqrS dJFm+gEEcIyKgQKJPa36773gJJPpIlVV/YBZLucu51wuLsdeoh23TmjV4OwsxYgrqplQmwZ/eljN Fhg5TxQjUive4Efu8OXy5YuLwdQ8152WjFsEIMrVg2lw572pk8TRjvfEnWnDFRy22vbEw9JuEmbJ AOi9TPI0nSeDtsxYTblzsHs7HeJlxG9bTv2HtnXcI9lgiM3H0cZxHcZkeUHqjSWmE3QfBvmHKHoi FDg9Qt0ST9DWil+gekGtdrr1Z1T3iW5bQXnMAbLJ0p+yue+I4TEXKI4zxzK5/wdL3+8+WiRYg3OM FOmBogc+enStR/QqVGcwrgajewNmfoRtYDlm6sydpp8dUvqmI2rDr6zVQ8cJg+iycDM5uTrhuACy Ht5pBm7I1usINLa2D6WDYiBAB5Yej8yEUChsztMyrbISIwpnVVkUaRldkPpw21jn33DdozBpsAXm IzrZ3TkfoiH1wSQ4c1oKthJSxoXdrG+kRTsCKlnFb4/+zEyqYKx0uDYhTjsQJPgIZyHcyPq3KsuL 9DqvZqv54nxWrIpyVp2ni1maVdfVPC2q4nb1PQSYFXUnGOPqTih+UGBW/B3D+16YtBM1iIZQn7yc KPpjkmn8fpdkLzw0pBR9gxdHI1IHYl8rBmmT2hMhp3nyPPxYZajB4R+rEmUQmJ804Mf1GPUWNRIk stbsEXRhNdAG5MNjApNO268YDdCYDXZftsRyjORbBdqqMmAfOjkuivI8h4U9PVmfnhBFAarBHqNp euOn7t8aKzYdeJrUrPQV6LEVUSpPUe1VDM0Xc9o/FKG7T9fR6uk5W/4AAAD//wMAUEsDBBQABgAI AAAAIQBHpgN73AAAAAoBAAAPAAAAZHJzL2Rvd25yZXYueG1sTI/LbsIwEEX3SPyDNVsENo88GsVB aqVW3UL5gElskqjxOIoNgb/vdNUuZ+7RnTPl8eEGcbdT6D1p2G4UCEuNNz21Gi5f7+scRIhIBgdP VsPTBjhWy0WJhfEznez9HFvBJRQK1NDFOBZShqazDsPGj5Y4u/rJYeRxaqWZcOZyN8idUql02BNf 6HC0b51tvs83p+H6Oa+Sl7n+iJfsdEhfsc9q/9R6uQAR7SP+kfDrzt5QsVDtb2SCGDSss13KKAf7 RB1AMJLnag+i5lWiVAayKuX/F6ofAAAA//8DAFBLAQItABQABgAIAAAAIQC2gziS/gAAAOEBAAAT AAAAAAAAAAAAAAAAAAAAAABbQ29udGVudF9UeXBlc10ueG1sUEsBAi0AFAAGAAgAAAAhADj9If/W AAAAlAEAAAsAAAAAAAAAAAAAAAAALwEAAF9yZWxzLy5yZWxzUEsBAi0AFAAGAAgAAAAhAN9eUTuD AgAAFgUAAA4AAAAAAAAAAAAAAAAALgIAAGRycy9lMm9Eb2MueG1sUEsBAi0AFAAGAAgAAAAhAEem A3vcAAAACgEAAA8AAAAAAAAAAAAAAAAA3QQAAGRycy9kb3ducmV2LnhtbFBLBQYAAAAABAAEAPMA AADmBQAAAAA= " stroked="f">
                <v:textbox>
                  <w:txbxContent>
                    <w:tbl>
                      <w:tblPr>
                        <w:tblStyle w:val="TableGrid"/>
                        <w:tblW w:w="0" w:type="auto"/>
                        <w:tblLook w:val="04A0" w:firstRow="1" w:lastRow="0" w:firstColumn="1" w:lastColumn="0" w:noHBand="0" w:noVBand="1"/>
                      </w:tblPr>
                      <w:tblGrid>
                        <w:gridCol w:w="3227"/>
                        <w:gridCol w:w="3172"/>
                        <w:gridCol w:w="3057"/>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A5273A" w:rsidP="006275F4">
                            <w:r>
                              <w:t xml:space="preserve">Paul </w:t>
                            </w:r>
                            <w:proofErr w:type="spellStart"/>
                            <w:r>
                              <w:t>Shabajee</w:t>
                            </w:r>
                            <w:proofErr w:type="spellEnd"/>
                          </w:p>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ge">
                  <wp:align>center</wp:align>
                </wp:positionV>
                <wp:extent cx="4634865" cy="2450465"/>
                <wp:effectExtent l="3175" t="0" r="63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865" cy="2450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ins w:id="0" w:author="Brian McBride" w:date="2014-11-28T14:34:00Z">
                              <w:r w:rsidR="00DE7B18">
                                <w:t>2</w:t>
                              </w:r>
                            </w:ins>
                            <w:del w:id="1" w:author="Brian McBride" w:date="2014-11-28T14:34:00Z">
                              <w:r w:rsidDel="00DE7B18">
                                <w:delText>1</w:delText>
                              </w:r>
                            </w:del>
                            <w:r>
                              <w:t xml:space="preserve"> </w:t>
                            </w:r>
                            <w:r w:rsidR="001B5F35">
                              <w:t>(</w:t>
                            </w:r>
                            <w:fldSimple w:instr=" REVNUM  \* Arabic  \* MERGEFORMAT ">
                              <w:ins w:id="2" w:author="Brian McBride" w:date="2014-11-28T14:34:00Z">
                                <w:r w:rsidR="00DE7B18">
                                  <w:rPr>
                                    <w:noProof/>
                                  </w:rPr>
                                  <w:t>32</w:t>
                                </w:r>
                              </w:ins>
                              <w:del w:id="3" w:author="Brian McBride" w:date="2014-11-28T14:34:00Z">
                                <w:r w:rsidR="0048549C" w:rsidDel="00DE7B18">
                                  <w:rPr>
                                    <w:noProof/>
                                  </w:rPr>
                                  <w:delText>19</w:delText>
                                </w:r>
                              </w:del>
                            </w:fldSimple>
                            <w:r w:rsidR="001B5F35">
                              <w:t>)</w:t>
                            </w:r>
                            <w:r>
                              <w:br/>
                            </w:r>
                            <w:r w:rsidR="001B5F35">
                              <w:fldChar w:fldCharType="begin"/>
                            </w:r>
                            <w:r w:rsidR="001B5F35">
                              <w:instrText xml:space="preserve"> DATE  \@ "dd MMMM yyyy"  \* MERGEFORMAT </w:instrText>
                            </w:r>
                            <w:r w:rsidR="001B5F35">
                              <w:fldChar w:fldCharType="separate"/>
                            </w:r>
                            <w:ins w:id="4" w:author="Brian McBride" w:date="2014-11-28T10:53:00Z">
                              <w:r w:rsidR="00A059A4">
                                <w:rPr>
                                  <w:noProof/>
                                </w:rPr>
                                <w:t>28 November 2014</w:t>
                              </w:r>
                            </w:ins>
                            <w:del w:id="5" w:author="Brian McBride" w:date="2014-11-28T10:52:00Z">
                              <w:r w:rsidR="00DE4B5D" w:rsidDel="00A059A4">
                                <w:rPr>
                                  <w:noProof/>
                                </w:rPr>
                                <w:delText>27 November 2014</w:delText>
                              </w:r>
                            </w:del>
                            <w:r w:rsidR="001B5F35">
                              <w:fldChar w:fldCharType="end"/>
                            </w:r>
                          </w:p>
                          <w:p w:rsidR="006113F7" w:rsidRDefault="006113F7" w:rsidP="00D04316"/>
                          <w:p w:rsidR="006113F7" w:rsidRPr="00D04316" w:rsidRDefault="006113F7" w:rsidP="00D0431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0;margin-top:0;width:364.95pt;height:192.95pt;z-index:251661312;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yxErhQIAABcFAAAOAAAAZHJzL2Uyb0RvYy54bWysVNuO2yAQfa/Uf0C8Z30pycZWnNVemqrS 9iLt9gMIxjEqBgok9nbVf++Ak9S9PFRV/YAZGA4zc86wuho6iQ7cOqFVhbOLFCOumK6F2lX40+Nm tsTIeapqKrXiFX7iDl+tX75Y9abkuW61rLlFAKJc2ZsKt96bMkkca3lH3YU2XMFmo21HPZh2l9SW 9oDeySRP00XSa1sbqxl3Dlbvxk28jvhNw5n/0DSOeyQrDLH5ONo4bsOYrFe03FlqWsGOYdB/iKKj QsGlZ6g76inaW/EbVCeY1U43/oLpLtFNIxiPOUA2WfpLNg8tNTzmAsVx5lwm9/9g2fvDR4tEDdxh pGgHFD3ywaMbPaA8VKc3rgSnBwNufoDl4BkydeZes88OKX3bUrXj19bqvuW0huiycDKZHB1xXADZ 9u90DdfQvdcRaGhsFwChGAjQgaWnMzMhFAaLZPGKLBdzjBjs5WSeEjDCHbQ8HTfW+TdcdyhMKmyB +ghPD/fOj64nlxi+lqLeCCmjYXfbW2nRgYJMNvE7orupm1TBWelwbEQcVyBKuCPshXgj7c9FlpP0 Ji9mm8XyckY2ZD4rLtPlLM2Km2KRkoLcbb6FADNStqKuuboXip8kmJG/o/jYDKN4oghRX+Fins9H jqbRu2mSafz+lGQnPHSkFF2Fl2cnWgZmX6sa0qalp0KO8+Tn8CMhUIPTP1Yl6iBQP4rAD9shCu4s r62un0AYVgNtwD68JjBptf2KUQ+dWWH3ZU8tx0i+VSCuIiMktHI0yPwyB8NOd7bTHaoYQFXYYzRO b/3Y/ntjxa6Fm0Y5K30NgmxElEpQ7hjVUcbQfTGn40sR2ntqR68f79n6OwAAAP//AwBQSwMEFAAG AAgAAAAhAOSZzwbXAAAAAgEAAA8AAABkcnMvZG93bnJldi54bWxMj8FuwjAQRO9I/IO116o4pYWQ KA4SSK16hfIBm3hJIuJ1FBsCf99tL+1lpdGMZt4W27vr1Y3G0Hk28LJIQBHX3nbcGDh9vT9vQIWI bLH3TAYeFGBbzmcF5tZPfKDbMTZKSjjkaKCNcci1DnVLDsPCD8Tinf3oMIocG21HnKTc9XqZJGvt sGNZaHGgfUv15Xh1Bs6f09Mqm6qPeEoPb+sddmnlH8bMZ6Ai3eNfEn7YhRtKAar8lW1QvQH5Iv5e 8dJlloGqDLxuVhnostD/0ctvAAAA//8DAFBLAQItABQABgAIAAAAIQC2gziS/gAAAOEBAAATAAAA AAAAAAAAAAAAAAAAAABbQ29udGVudF9UeXBlc10ueG1sUEsBAi0AFAAGAAgAAAAhADj9If/WAAAA lAEAAAsAAAAAAAAAAAAAAAAALwEAAF9yZWxzLy5yZWxzUEsBAi0AFAAGAAgAAAAhABLLESuFAgAA FwUAAA4AAAAAAAAAAAAAAAAALgIAAGRycy9lMm9Eb2MueG1sUEsBAi0AFAAGAAgAAAAhAOSZzwbX AAAAAgEAAA8AAAAAAAAAAAAAAAAA3wQAAGRycy9kb3ducmV2LnhtbFBLBQYAAAAABAAEAPMAAADj BQAAAAA= " stroked="f">
                <v:textbox>
                  <w:txbxContent>
                    <w:p w:rsidR="001B5F35" w:rsidRDefault="000B7AB5" w:rsidP="00880A01">
                      <w:pPr>
                        <w:pStyle w:val="Title"/>
                        <w:pBdr>
                          <w:bottom w:val="none" w:sz="0" w:space="0" w:color="auto"/>
                        </w:pBdr>
                        <w:rPr>
                          <w:sz w:val="48"/>
                          <w:szCs w:val="48"/>
                        </w:rPr>
                      </w:pPr>
                      <w:r>
                        <w:rPr>
                          <w:sz w:val="48"/>
                          <w:szCs w:val="48"/>
                        </w:rPr>
                        <w:t>Project</w:t>
                      </w:r>
                      <w:r w:rsidR="001B5F35">
                        <w:rPr>
                          <w:sz w:val="48"/>
                          <w:szCs w:val="48"/>
                        </w:rPr>
                        <w:t xml:space="preserve"> Impact Model</w:t>
                      </w:r>
                    </w:p>
                    <w:p w:rsidR="006113F7" w:rsidRDefault="001B5F35" w:rsidP="00880A01">
                      <w:pPr>
                        <w:pStyle w:val="Title"/>
                        <w:pBdr>
                          <w:bottom w:val="none" w:sz="0" w:space="0" w:color="auto"/>
                        </w:pBdr>
                      </w:pPr>
                      <w:r>
                        <w:rPr>
                          <w:sz w:val="48"/>
                          <w:szCs w:val="48"/>
                        </w:rPr>
                        <w:t>Ontology Overview</w:t>
                      </w:r>
                    </w:p>
                    <w:p w:rsidR="006113F7" w:rsidRDefault="00A00B23" w:rsidP="00D04316">
                      <w:pPr>
                        <w:jc w:val="center"/>
                      </w:pPr>
                      <w:r>
                        <w:t>Version 0.</w:t>
                      </w:r>
                      <w:ins w:id="6" w:author="Brian McBride" w:date="2014-11-28T14:34:00Z">
                        <w:r w:rsidR="00DE7B18">
                          <w:t>2</w:t>
                        </w:r>
                      </w:ins>
                      <w:del w:id="7" w:author="Brian McBride" w:date="2014-11-28T14:34:00Z">
                        <w:r w:rsidDel="00DE7B18">
                          <w:delText>1</w:delText>
                        </w:r>
                      </w:del>
                      <w:r>
                        <w:t xml:space="preserve"> </w:t>
                      </w:r>
                      <w:r w:rsidR="001B5F35">
                        <w:t>(</w:t>
                      </w:r>
                      <w:fldSimple w:instr=" REVNUM  \* Arabic  \* MERGEFORMAT ">
                        <w:ins w:id="8" w:author="Brian McBride" w:date="2014-11-28T14:34:00Z">
                          <w:r w:rsidR="00DE7B18">
                            <w:rPr>
                              <w:noProof/>
                            </w:rPr>
                            <w:t>32</w:t>
                          </w:r>
                        </w:ins>
                        <w:del w:id="9" w:author="Brian McBride" w:date="2014-11-28T14:34:00Z">
                          <w:r w:rsidR="0048549C" w:rsidDel="00DE7B18">
                            <w:rPr>
                              <w:noProof/>
                            </w:rPr>
                            <w:delText>19</w:delText>
                          </w:r>
                        </w:del>
                      </w:fldSimple>
                      <w:r w:rsidR="001B5F35">
                        <w:t>)</w:t>
                      </w:r>
                      <w:r>
                        <w:br/>
                      </w:r>
                      <w:r w:rsidR="001B5F35">
                        <w:fldChar w:fldCharType="begin"/>
                      </w:r>
                      <w:r w:rsidR="001B5F35">
                        <w:instrText xml:space="preserve"> DATE  \@ "dd MMMM yyyy"  \* MERGEFORMAT </w:instrText>
                      </w:r>
                      <w:r w:rsidR="001B5F35">
                        <w:fldChar w:fldCharType="separate"/>
                      </w:r>
                      <w:ins w:id="10" w:author="Brian McBride" w:date="2014-11-28T10:53:00Z">
                        <w:r w:rsidR="00A059A4">
                          <w:rPr>
                            <w:noProof/>
                          </w:rPr>
                          <w:t>28 November 2014</w:t>
                        </w:r>
                      </w:ins>
                      <w:del w:id="11" w:author="Brian McBride" w:date="2014-11-28T10:52:00Z">
                        <w:r w:rsidR="00DE4B5D" w:rsidDel="00A059A4">
                          <w:rPr>
                            <w:noProof/>
                          </w:rPr>
                          <w:delText>27 November 2014</w:delText>
                        </w:r>
                      </w:del>
                      <w:r w:rsidR="001B5F35">
                        <w:fldChar w:fldCharType="end"/>
                      </w:r>
                    </w:p>
                    <w:p w:rsidR="006113F7" w:rsidRDefault="006113F7" w:rsidP="00D04316"/>
                    <w:p w:rsidR="006113F7" w:rsidRPr="00D04316" w:rsidRDefault="006113F7" w:rsidP="00D04316"/>
                  </w:txbxContent>
                </v:textbox>
                <w10:wrap anchory="page"/>
              </v:shape>
            </w:pict>
          </mc:Fallback>
        </mc:AlternateContent>
      </w:r>
      <w:r w:rsidR="00962D07">
        <w:t xml:space="preserve"> </w:t>
      </w:r>
      <w:r w:rsidR="001150CD">
        <w:br w:type="page"/>
      </w:r>
      <w:bookmarkStart w:id="12" w:name="_GoBack"/>
      <w:bookmarkEnd w:id="12"/>
    </w:p>
    <w:p w:rsidR="006A3C10" w:rsidRDefault="00A5273A" w:rsidP="00A5273A">
      <w:pPr>
        <w:pStyle w:val="Heading1"/>
      </w:pPr>
      <w:r w:rsidRPr="00A5273A">
        <w:lastRenderedPageBreak/>
        <w:t>Introduction</w:t>
      </w:r>
    </w:p>
    <w:p w:rsidR="00A5273A" w:rsidRDefault="000B7AB5" w:rsidP="00A5273A">
      <w:r>
        <w:t>Large construction project can have a significant impact on the region surrounding them.  These impacts may significantly affect the quality of life of people in the region.  Some of these impacts will benefit people and some will impact them negatively.</w:t>
      </w:r>
    </w:p>
    <w:p w:rsidR="000B7AB5" w:rsidRDefault="000B7AB5" w:rsidP="00A5273A">
      <w:r>
        <w:t>Thi</w:t>
      </w:r>
      <w:r w:rsidR="006B3BFA">
        <w:t xml:space="preserve">s document is an </w:t>
      </w:r>
      <w:del w:id="13" w:author="Brian McBride" w:date="2014-11-28T12:55:00Z">
        <w:r w:rsidR="006B3BFA" w:rsidDel="00D022FA">
          <w:delText>overview of</w:delText>
        </w:r>
      </w:del>
      <w:ins w:id="14" w:author="Brian McBride" w:date="2014-11-28T12:55:00Z">
        <w:r w:rsidR="00D022FA">
          <w:t>introduction to</w:t>
        </w:r>
      </w:ins>
      <w:r w:rsidR="006B3BFA">
        <w:t xml:space="preserve"> an </w:t>
      </w:r>
      <w:r>
        <w:t xml:space="preserve">ontology </w:t>
      </w:r>
      <w:r w:rsidR="006B3BFA">
        <w:t xml:space="preserve">that defines a vocabulary </w:t>
      </w:r>
      <w:r>
        <w:t>for describing such impacts</w:t>
      </w:r>
      <w:r w:rsidR="006B3BFA">
        <w:t xml:space="preserve"> and projects that may be proposed and implemented to mitigate them.</w:t>
      </w:r>
    </w:p>
    <w:p w:rsidR="00F944FE" w:rsidRDefault="00F944FE" w:rsidP="00A5273A">
      <w:r>
        <w:t>Competency questions that this model is able to address include:</w:t>
      </w:r>
    </w:p>
    <w:p w:rsidR="00F944FE" w:rsidRDefault="00F944FE" w:rsidP="00F944FE">
      <w:pPr>
        <w:pStyle w:val="ListParagraph"/>
        <w:numPr>
          <w:ilvl w:val="0"/>
          <w:numId w:val="36"/>
        </w:numPr>
      </w:pPr>
      <w:r>
        <w:t>What predicated impacts affect my community?</w:t>
      </w:r>
    </w:p>
    <w:p w:rsidR="00F944FE" w:rsidRDefault="00F944FE" w:rsidP="00F944FE">
      <w:pPr>
        <w:pStyle w:val="ListParagraph"/>
        <w:numPr>
          <w:ilvl w:val="0"/>
          <w:numId w:val="36"/>
        </w:numPr>
      </w:pPr>
      <w:r>
        <w:t>Which predicated impacts have no mitigation?</w:t>
      </w:r>
    </w:p>
    <w:p w:rsidR="00F944FE" w:rsidRDefault="00F944FE" w:rsidP="00F944FE">
      <w:pPr>
        <w:pStyle w:val="ListParagraph"/>
        <w:numPr>
          <w:ilvl w:val="0"/>
          <w:numId w:val="36"/>
        </w:numPr>
      </w:pPr>
      <w:r>
        <w:t>What proposals are there to mitigate impacts on a community?</w:t>
      </w:r>
    </w:p>
    <w:p w:rsidR="00F944FE" w:rsidRDefault="00F944FE" w:rsidP="00F944FE">
      <w:pPr>
        <w:pStyle w:val="ListParagraph"/>
        <w:numPr>
          <w:ilvl w:val="0"/>
          <w:numId w:val="36"/>
        </w:numPr>
      </w:pPr>
      <w:r>
        <w:t>What has been done to mitigate or offset the impacts on my community</w:t>
      </w:r>
    </w:p>
    <w:p w:rsidR="00D022FA" w:rsidRDefault="00D022FA" w:rsidP="00D022FA">
      <w:pPr>
        <w:rPr>
          <w:ins w:id="15" w:author="Brian McBride" w:date="2014-11-28T12:55:00Z"/>
        </w:rPr>
      </w:pPr>
      <w:ins w:id="16" w:author="Brian McBride" w:date="2014-11-28T12:57:00Z">
        <w:r>
          <w:t xml:space="preserve">Detailed documentation of the vocabulary can be found in the </w:t>
        </w:r>
        <w:proofErr w:type="spellStart"/>
        <w:r>
          <w:t>owldoc</w:t>
        </w:r>
        <w:proofErr w:type="spellEnd"/>
        <w:r>
          <w:t xml:space="preserve"> documentation.</w:t>
        </w:r>
      </w:ins>
    </w:p>
    <w:p w:rsidR="00A5273A" w:rsidRDefault="004153C6" w:rsidP="00A5273A">
      <w:pPr>
        <w:pStyle w:val="Heading1"/>
      </w:pPr>
      <w:r>
        <w:lastRenderedPageBreak/>
        <w:t>Core Concepts</w:t>
      </w:r>
    </w:p>
    <w:p w:rsidR="006B3BFA" w:rsidRDefault="006B3BFA" w:rsidP="006B3BFA">
      <w:pPr>
        <w:keepNext/>
        <w:widowControl w:val="0"/>
      </w:pPr>
      <w:del w:id="17" w:author="Brian McBride" w:date="2014-11-27T15:16:00Z">
        <w:r w:rsidDel="002C5737">
          <w:delText xml:space="preserve">The </w:delText>
        </w:r>
      </w:del>
      <w:ins w:id="18" w:author="Brian McBride" w:date="2014-11-27T15:16:00Z">
        <w:r w:rsidR="002C5737">
          <w:t xml:space="preserve">A typical use of the </w:t>
        </w:r>
      </w:ins>
      <w:r>
        <w:t xml:space="preserve">core concepts and the relationships between them </w:t>
      </w:r>
      <w:del w:id="19" w:author="Brian McBride" w:date="2014-11-27T15:16:00Z">
        <w:r w:rsidDel="002C5737">
          <w:delText xml:space="preserve">are </w:delText>
        </w:r>
      </w:del>
      <w:ins w:id="20" w:author="Brian McBride" w:date="2014-11-27T15:16:00Z">
        <w:r w:rsidR="002C5737">
          <w:t xml:space="preserve">is </w:t>
        </w:r>
      </w:ins>
      <w:r>
        <w:t>illustrated in the following diagram:</w:t>
      </w:r>
    </w:p>
    <w:p w:rsidR="006B3BFA" w:rsidRDefault="00A27108" w:rsidP="006B3BFA">
      <w:pPr>
        <w:keepNext/>
        <w:jc w:val="center"/>
        <w:rPr>
          <w:ins w:id="21" w:author="Brian McBride" w:date="2014-11-27T17:55:00Z"/>
        </w:rPr>
      </w:pPr>
      <w:del w:id="22" w:author="Brian McBride" w:date="2014-11-27T17:55:00Z">
        <w:r w:rsidDel="00087567">
          <w:rPr>
            <w:noProof/>
          </w:rPr>
          <w:drawing>
            <wp:inline distT="0" distB="0" distL="0" distR="0" wp14:anchorId="35891857" wp14:editId="67777F1F">
              <wp:extent cx="4029710" cy="24993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710" cy="2499360"/>
                      </a:xfrm>
                      <a:prstGeom prst="rect">
                        <a:avLst/>
                      </a:prstGeom>
                      <a:noFill/>
                    </pic:spPr>
                  </pic:pic>
                </a:graphicData>
              </a:graphic>
            </wp:inline>
          </w:drawing>
        </w:r>
      </w:del>
    </w:p>
    <w:p w:rsidR="00087567" w:rsidRDefault="00D454C0" w:rsidP="006B3BFA">
      <w:pPr>
        <w:keepNext/>
        <w:jc w:val="center"/>
      </w:pPr>
      <w:ins w:id="23" w:author="Brian McBride" w:date="2014-11-28T10:58:00Z">
        <w:r>
          <w:rPr>
            <w:noProof/>
          </w:rPr>
          <w:drawing>
            <wp:inline distT="0" distB="0" distL="0" distR="0" wp14:anchorId="098ED148">
              <wp:extent cx="3914140" cy="2353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140" cy="2353310"/>
                      </a:xfrm>
                      <a:prstGeom prst="rect">
                        <a:avLst/>
                      </a:prstGeom>
                      <a:noFill/>
                    </pic:spPr>
                  </pic:pic>
                </a:graphicData>
              </a:graphic>
            </wp:inline>
          </w:drawing>
        </w:r>
      </w:ins>
    </w:p>
    <w:p w:rsidR="006B3BFA" w:rsidRDefault="006B3BFA" w:rsidP="006B3BFA">
      <w:pPr>
        <w:pStyle w:val="Caption"/>
        <w:jc w:val="center"/>
      </w:pPr>
      <w:r>
        <w:t xml:space="preserve">Figure </w:t>
      </w:r>
      <w:r w:rsidR="00F32F84">
        <w:fldChar w:fldCharType="begin"/>
      </w:r>
      <w:r w:rsidR="00F32F84">
        <w:instrText xml:space="preserve"> SEQ Figure \* ARABIC </w:instrText>
      </w:r>
      <w:r w:rsidR="00F32F84">
        <w:fldChar w:fldCharType="separate"/>
      </w:r>
      <w:r w:rsidR="00DE7B18">
        <w:rPr>
          <w:noProof/>
        </w:rPr>
        <w:t>1</w:t>
      </w:r>
      <w:r w:rsidR="00F32F84">
        <w:rPr>
          <w:noProof/>
        </w:rPr>
        <w:fldChar w:fldCharType="end"/>
      </w:r>
      <w:r>
        <w:t xml:space="preserve"> Core Concepts</w:t>
      </w:r>
    </w:p>
    <w:p w:rsidR="006B3BFA" w:rsidRPr="006B3BFA" w:rsidRDefault="006B3BFA" w:rsidP="006B3BFA"/>
    <w:p w:rsidR="00D022FA" w:rsidRDefault="00A5273A" w:rsidP="00A5273A">
      <w:pPr>
        <w:rPr>
          <w:ins w:id="24" w:author="Brian McBride" w:date="2014-11-28T12:58:00Z"/>
        </w:rPr>
      </w:pPr>
      <w:r>
        <w:t xml:space="preserve">The </w:t>
      </w:r>
      <w:r w:rsidR="003113B5">
        <w:t xml:space="preserve">central concept </w:t>
      </w:r>
      <w:r>
        <w:t xml:space="preserve">is that of an </w:t>
      </w:r>
      <w:r>
        <w:rPr>
          <w:i/>
        </w:rPr>
        <w:t>impact</w:t>
      </w:r>
      <w:r>
        <w:t>.  An impact is a consequence</w:t>
      </w:r>
      <w:ins w:id="25" w:author="Brian McBride" w:date="2014-11-27T17:28:00Z">
        <w:r w:rsidR="00DE4B5D">
          <w:t>.  It may</w:t>
        </w:r>
      </w:ins>
      <w:ins w:id="26" w:author="Brian McBride" w:date="2014-11-27T17:29:00Z">
        <w:r w:rsidR="00DE4B5D">
          <w:t>, for example,</w:t>
        </w:r>
      </w:ins>
      <w:ins w:id="27" w:author="Brian McBride" w:date="2014-11-27T17:28:00Z">
        <w:r w:rsidR="00DE4B5D">
          <w:t xml:space="preserve"> be a consequence of </w:t>
        </w:r>
      </w:ins>
      <w:ins w:id="28" w:author="Brian McBride" w:date="2014-11-27T17:29:00Z">
        <w:r w:rsidR="00DE4B5D">
          <w:t>a large scale construction project, but there are many kinds of things that may have an impact.</w:t>
        </w:r>
      </w:ins>
      <w:del w:id="29" w:author="Brian McBride" w:date="2014-11-27T17:30:00Z">
        <w:r w:rsidDel="00DE4B5D">
          <w:delText xml:space="preserve"> of an activity, such as a large construction </w:delText>
        </w:r>
        <w:r w:rsidR="00E44631" w:rsidDel="00DE4B5D">
          <w:delText>project.</w:delText>
        </w:r>
      </w:del>
      <w:ins w:id="30" w:author="Brian McBride" w:date="2014-11-27T17:35:00Z">
        <w:r w:rsidR="007C705B">
          <w:t xml:space="preserve">  </w:t>
        </w:r>
      </w:ins>
    </w:p>
    <w:p w:rsidR="00A5273A" w:rsidDel="00706956" w:rsidRDefault="007C705B" w:rsidP="00A5273A">
      <w:pPr>
        <w:rPr>
          <w:del w:id="31" w:author="Brian McBride" w:date="2014-11-27T17:45:00Z"/>
        </w:rPr>
      </w:pPr>
      <w:ins w:id="32" w:author="Brian McBride" w:date="2014-11-27T17:35:00Z">
        <w:r>
          <w:t xml:space="preserve">An impact </w:t>
        </w:r>
      </w:ins>
      <w:ins w:id="33" w:author="Brian McBride" w:date="2014-11-27T17:36:00Z">
        <w:r>
          <w:t xml:space="preserve">has an </w:t>
        </w:r>
      </w:ins>
      <w:ins w:id="34" w:author="Brian McBride" w:date="2014-11-27T17:35:00Z">
        <w:r>
          <w:t>impact on something.</w:t>
        </w:r>
      </w:ins>
      <w:ins w:id="35" w:author="Brian McBride" w:date="2014-11-27T17:36:00Z">
        <w:r>
          <w:t xml:space="preserve">  For example, an impact may</w:t>
        </w:r>
      </w:ins>
      <w:ins w:id="36" w:author="Brian McBride" w:date="2014-11-27T17:37:00Z">
        <w:r w:rsidR="00706956">
          <w:t xml:space="preserve"> have an impact on a community.  However an impact can have an impact on a variety of different kinds of thing such as the environment or the economy.</w:t>
        </w:r>
      </w:ins>
      <w:r w:rsidR="00E44631">
        <w:t xml:space="preserve">  </w:t>
      </w:r>
      <w:del w:id="37" w:author="Brian McBride" w:date="2014-11-27T17:45:00Z">
        <w:r w:rsidR="00E44631" w:rsidDel="00706956">
          <w:delText>Some impacts, such as an increase in pollution or noise levels may have an immediate effect on the quality o</w:delText>
        </w:r>
        <w:r w:rsidR="0048549C" w:rsidDel="00706956">
          <w:delText>f life of a community of people.  O</w:delText>
        </w:r>
        <w:r w:rsidR="00E44631" w:rsidDel="00706956">
          <w:delText xml:space="preserve">thers, such as destruction of wild life habitat, may have little or no immediate direct effect on the quality of life of people but </w:delText>
        </w:r>
        <w:r w:rsidR="0048549C" w:rsidDel="00706956">
          <w:delText>are still</w:delText>
        </w:r>
        <w:r w:rsidR="00E44631" w:rsidDel="00706956">
          <w:delText xml:space="preserve"> regarded as highly significant.</w:delText>
        </w:r>
      </w:del>
    </w:p>
    <w:p w:rsidR="004153C6" w:rsidRDefault="004153C6" w:rsidP="00A5273A">
      <w:r>
        <w:lastRenderedPageBreak/>
        <w:t xml:space="preserve">A </w:t>
      </w:r>
      <w:r>
        <w:rPr>
          <w:i/>
        </w:rPr>
        <w:t>predicted impact</w:t>
      </w:r>
      <w:r>
        <w:t xml:space="preserve"> is a prediction of an impact that an activity may have, where the </w:t>
      </w:r>
      <w:r w:rsidRPr="004153C6">
        <w:rPr>
          <w:i/>
        </w:rPr>
        <w:t>actual impact</w:t>
      </w:r>
      <w:r>
        <w:t xml:space="preserve"> is not known.  There are many reasons the</w:t>
      </w:r>
      <w:r w:rsidR="0048549C">
        <w:t xml:space="preserve"> actual impact may not be known.  F</w:t>
      </w:r>
      <w:r>
        <w:t xml:space="preserve">or example, impacts that will occur in the future are likely to be predicted rather than known.  </w:t>
      </w:r>
      <w:r w:rsidR="0063125E">
        <w:t>A predicted impact is created by one or more agents, typically a local government organisation, the management of the impacting project or an interested third party.</w:t>
      </w:r>
    </w:p>
    <w:p w:rsidR="00F34C14" w:rsidRDefault="004153C6" w:rsidP="00A5273A">
      <w:r>
        <w:t>There may be many predictions of the impacts of a project.</w:t>
      </w:r>
      <w:r w:rsidR="0048549C">
        <w:t xml:space="preserve">  Some of these will conflict.</w:t>
      </w:r>
      <w:r>
        <w:t xml:space="preserve">  There are different approaches to predicting impacts that will produce different predictions for the same phenomena.</w:t>
      </w:r>
    </w:p>
    <w:p w:rsidR="004A1DF2" w:rsidRDefault="003113B5" w:rsidP="00A5273A">
      <w:r>
        <w:t xml:space="preserve">Impacts may, and many do, have an impact on a specific </w:t>
      </w:r>
      <w:r w:rsidRPr="003113B5">
        <w:rPr>
          <w:i/>
        </w:rPr>
        <w:t>community</w:t>
      </w:r>
      <w:r>
        <w:t>.  Roughly speaking, a community is a collection of people.  A community is considered to be a collection of people that meet some criteria, such as the residents of a village, rather than the specific set of people resident in the village at a particular time.  The individual people in a community may vary over time.</w:t>
      </w:r>
    </w:p>
    <w:p w:rsidR="003113B5" w:rsidDel="00D022FA" w:rsidRDefault="003113B5" w:rsidP="00A5273A">
      <w:pPr>
        <w:rPr>
          <w:del w:id="38" w:author="Brian McBride" w:date="2014-11-28T13:00:00Z"/>
        </w:rPr>
      </w:pPr>
      <w:del w:id="39" w:author="Brian McBride" w:date="2014-11-28T13:00:00Z">
        <w:r w:rsidDel="00D022FA">
          <w:delText>A community may be described by an extensible collection of facets.  A common facet will be location.  Another may be activity, such as commuting, cycling, farming or boating.</w:delText>
        </w:r>
      </w:del>
    </w:p>
    <w:p w:rsidR="00D022FA" w:rsidRDefault="00D022FA" w:rsidP="00A5273A">
      <w:pPr>
        <w:rPr>
          <w:ins w:id="40" w:author="Brian McBride" w:date="2014-11-28T13:00:00Z"/>
        </w:rPr>
      </w:pPr>
      <w:ins w:id="41" w:author="Brian McBride" w:date="2014-11-28T13:00:00Z">
        <w:r>
          <w:t xml:space="preserve">A community may be related in some way to a particular location.  It may be that residents of that community are resident in that location.  However people in community may be related to the location in other ways.  For example they may commute to or through that location or they may carry out some leisure activity at that </w:t>
        </w:r>
      </w:ins>
      <w:ins w:id="42" w:author="Brian McBride" w:date="2014-11-28T13:02:00Z">
        <w:r>
          <w:t>location</w:t>
        </w:r>
      </w:ins>
      <w:ins w:id="43" w:author="Brian McBride" w:date="2014-11-28T13:00:00Z">
        <w:r>
          <w:t>.</w:t>
        </w:r>
      </w:ins>
    </w:p>
    <w:p w:rsidR="00D022FA" w:rsidRDefault="00D022FA" w:rsidP="00A5273A">
      <w:pPr>
        <w:rPr>
          <w:ins w:id="44" w:author="Brian McBride" w:date="2014-11-28T13:00:00Z"/>
        </w:rPr>
      </w:pPr>
      <w:ins w:id="45" w:author="Brian McBride" w:date="2014-11-28T13:02:00Z">
        <w:r>
          <w:t xml:space="preserve">A </w:t>
        </w:r>
      </w:ins>
      <w:ins w:id="46" w:author="Brian McBride" w:date="2014-11-28T13:03:00Z">
        <w:r>
          <w:t>community may also be restricted to particular classifications of people.  Examples of such classifications include mothers and toddlers, commuters and rugby players.</w:t>
        </w:r>
      </w:ins>
    </w:p>
    <w:p w:rsidR="00F34C14" w:rsidRDefault="00F34C14" w:rsidP="00A5273A">
      <w:r>
        <w:t xml:space="preserve">Some impacts are negative and as a consequence </w:t>
      </w:r>
      <w:r>
        <w:rPr>
          <w:i/>
        </w:rPr>
        <w:t>proposals</w:t>
      </w:r>
      <w:r>
        <w:t xml:space="preserve"> may be generated for projects to mitigate one or more impacts.  Some of those proposals may be approved and result in the creation of </w:t>
      </w:r>
      <w:r>
        <w:rPr>
          <w:i/>
        </w:rPr>
        <w:t>projects</w:t>
      </w:r>
      <w:r>
        <w:t xml:space="preserve"> to mitigate impacts.  Some such projects may directly modify the impact in question, e.g. planting trees to reduce noise levels.  Some project may not directly modify an impact but may offset one or more impacts by improving the quality of life of the affected community in other ways.</w:t>
      </w:r>
    </w:p>
    <w:p w:rsidR="00F34C14" w:rsidRDefault="00031520" w:rsidP="00A5273A">
      <w:r>
        <w:t>Some activities, such as large construction projects, may provide a fund or other resources to be used to resource projects to mitigate the effect of the activity.</w:t>
      </w:r>
    </w:p>
    <w:p w:rsidR="00725866" w:rsidRDefault="00725866" w:rsidP="00725866">
      <w:pPr>
        <w:pStyle w:val="Heading1"/>
        <w:rPr>
          <w:ins w:id="47" w:author="Brian McBride" w:date="2014-11-28T13:21:00Z"/>
        </w:rPr>
      </w:pPr>
      <w:r>
        <w:lastRenderedPageBreak/>
        <w:t>Describing the Core Concepts</w:t>
      </w:r>
    </w:p>
    <w:p w:rsidR="00E61C4E" w:rsidRDefault="00E61C4E" w:rsidP="00E61C4E">
      <w:pPr>
        <w:keepNext/>
        <w:widowControl w:val="0"/>
        <w:rPr>
          <w:ins w:id="48" w:author="Brian McBride" w:date="2014-11-28T13:21:00Z"/>
        </w:rPr>
      </w:pPr>
      <w:ins w:id="49" w:author="Brian McBride" w:date="2014-11-28T13:21:00Z">
        <w:r>
          <w:t>The following class diagram represents the core concepts and their properties in more detail.</w:t>
        </w:r>
      </w:ins>
    </w:p>
    <w:p w:rsidR="00E61C4E" w:rsidRDefault="00EB4580" w:rsidP="00E61C4E">
      <w:pPr>
        <w:keepNext/>
        <w:jc w:val="center"/>
        <w:rPr>
          <w:ins w:id="50" w:author="Brian McBride" w:date="2014-11-28T13:27:00Z"/>
        </w:rPr>
      </w:pPr>
      <w:ins w:id="51" w:author="Brian McBride" w:date="2014-11-28T14:14:00Z">
        <w:r>
          <w:rPr>
            <w:noProof/>
          </w:rPr>
          <w:drawing>
            <wp:inline distT="0" distB="0" distL="0" distR="0">
              <wp:extent cx="5731510" cy="38823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m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882390"/>
                      </a:xfrm>
                      <a:prstGeom prst="rect">
                        <a:avLst/>
                      </a:prstGeom>
                    </pic:spPr>
                  </pic:pic>
                </a:graphicData>
              </a:graphic>
            </wp:inline>
          </w:drawing>
        </w:r>
      </w:ins>
    </w:p>
    <w:p w:rsidR="00E61C4E" w:rsidRPr="00E61C4E" w:rsidRDefault="00E61C4E" w:rsidP="00E61C4E">
      <w:pPr>
        <w:pStyle w:val="Caption"/>
        <w:jc w:val="center"/>
      </w:pPr>
      <w:ins w:id="52" w:author="Brian McBride" w:date="2014-11-28T13:27:00Z">
        <w:r>
          <w:t xml:space="preserve">Figure </w:t>
        </w:r>
        <w:r>
          <w:fldChar w:fldCharType="begin"/>
        </w:r>
        <w:r>
          <w:instrText xml:space="preserve"> SEQ Figure \* ARABIC </w:instrText>
        </w:r>
      </w:ins>
      <w:r>
        <w:fldChar w:fldCharType="separate"/>
      </w:r>
      <w:ins w:id="53" w:author="Brian McBride" w:date="2014-11-28T14:33:00Z">
        <w:r w:rsidR="00DE7B18">
          <w:rPr>
            <w:noProof/>
          </w:rPr>
          <w:t>2</w:t>
        </w:r>
      </w:ins>
      <w:ins w:id="54" w:author="Brian McBride" w:date="2014-11-28T13:27:00Z">
        <w:r>
          <w:fldChar w:fldCharType="end"/>
        </w:r>
        <w:r>
          <w:t xml:space="preserve"> Class Diagram</w:t>
        </w:r>
      </w:ins>
    </w:p>
    <w:p w:rsidR="001A6BC3" w:rsidRDefault="001A6BC3" w:rsidP="001A6BC3">
      <w:pPr>
        <w:pStyle w:val="Heading2"/>
      </w:pPr>
      <w:r>
        <w:t>Common properties</w:t>
      </w:r>
    </w:p>
    <w:p w:rsidR="001A6BC3" w:rsidRDefault="00CF468F" w:rsidP="001A6BC3">
      <w:r>
        <w:t>This section describes common properties of many types of resources.</w:t>
      </w:r>
    </w:p>
    <w:p w:rsidR="00CF468F" w:rsidRDefault="00CF468F" w:rsidP="001A6BC3">
      <w:pPr>
        <w:rPr>
          <w:ins w:id="55" w:author="Brian McBride" w:date="2014-11-28T13:15:00Z"/>
        </w:rPr>
      </w:pPr>
      <w:r>
        <w:t xml:space="preserve">Resources may have a name, indicated by the property </w:t>
      </w:r>
      <w:proofErr w:type="spellStart"/>
      <w:r>
        <w:t>rdfs</w:t>
      </w:r>
      <w:proofErr w:type="gramStart"/>
      <w:r>
        <w:t>:label</w:t>
      </w:r>
      <w:proofErr w:type="spellEnd"/>
      <w:proofErr w:type="gramEnd"/>
      <w:r>
        <w:t xml:space="preserve"> and a description indicated by the property </w:t>
      </w:r>
      <w:proofErr w:type="spellStart"/>
      <w:r>
        <w:t>dcterms:description</w:t>
      </w:r>
      <w:proofErr w:type="spellEnd"/>
      <w:r>
        <w:t>.</w:t>
      </w:r>
    </w:p>
    <w:p w:rsidR="00A01C92" w:rsidRDefault="00A01C92" w:rsidP="001A6BC3">
      <w:pPr>
        <w:rPr>
          <w:ins w:id="56" w:author="Brian McBride" w:date="2014-11-28T13:16:00Z"/>
        </w:rPr>
      </w:pPr>
      <w:ins w:id="57" w:author="Brian McBride" w:date="2014-11-28T13:15:00Z">
        <w:r>
          <w:t xml:space="preserve">The property </w:t>
        </w:r>
      </w:ins>
      <w:proofErr w:type="spellStart"/>
      <w:ins w:id="58" w:author="Brian McBride" w:date="2014-11-28T13:16:00Z">
        <w:r>
          <w:t>wdrs</w:t>
        </w:r>
        <w:proofErr w:type="gramStart"/>
        <w:r>
          <w:t>:describedby</w:t>
        </w:r>
        <w:proofErr w:type="spellEnd"/>
        <w:proofErr w:type="gramEnd"/>
        <w:r>
          <w:t xml:space="preserve"> may be used to relate a resource to another such as a document, set of documents or a fragment of a document that describes it. </w:t>
        </w:r>
      </w:ins>
    </w:p>
    <w:p w:rsidR="00A01C92" w:rsidRDefault="00A01C92" w:rsidP="00DE7B18">
      <w:pPr>
        <w:keepNext/>
        <w:widowControl w:val="0"/>
        <w:rPr>
          <w:ins w:id="59" w:author="Brian McBride" w:date="2014-11-28T14:32:00Z"/>
        </w:rPr>
      </w:pPr>
      <w:ins w:id="60" w:author="Brian McBride" w:date="2014-11-28T13:16:00Z">
        <w:r>
          <w:lastRenderedPageBreak/>
          <w:t xml:space="preserve">A fragment of a document may be </w:t>
        </w:r>
      </w:ins>
      <w:ins w:id="61" w:author="Brian McBride" w:date="2014-11-28T13:17:00Z">
        <w:r>
          <w:t>represented</w:t>
        </w:r>
      </w:ins>
      <w:ins w:id="62" w:author="Brian McBride" w:date="2014-11-28T13:16:00Z">
        <w:r>
          <w:t xml:space="preserve"> using Dublin Core terms. </w:t>
        </w:r>
      </w:ins>
      <w:ins w:id="63" w:author="Brian McBride" w:date="2014-11-28T13:17:00Z">
        <w:r>
          <w:t xml:space="preserve">  The fragment is a resource which may be related to the document of which it is a part using the property </w:t>
        </w:r>
        <w:proofErr w:type="spellStart"/>
        <w:r>
          <w:t>dcterms</w:t>
        </w:r>
        <w:proofErr w:type="gramStart"/>
        <w:r>
          <w:t>:</w:t>
        </w:r>
      </w:ins>
      <w:ins w:id="64" w:author="Brian McBride" w:date="2014-11-28T13:18:00Z">
        <w:r>
          <w:t>part</w:t>
        </w:r>
        <w:proofErr w:type="spellEnd"/>
        <w:proofErr w:type="gramEnd"/>
        <w:r>
          <w:t xml:space="preserve"> of</w:t>
        </w:r>
      </w:ins>
      <w:ins w:id="65" w:author="Brian McBride" w:date="2014-11-28T13:17:00Z">
        <w:r>
          <w:t>.</w:t>
        </w:r>
      </w:ins>
      <w:ins w:id="66" w:author="Brian McBride" w:date="2014-11-28T13:18:00Z">
        <w:r>
          <w:t xml:space="preserve">  The fragment may use the property </w:t>
        </w:r>
        <w:proofErr w:type="spellStart"/>
        <w:r>
          <w:t>dcterms</w:t>
        </w:r>
        <w:proofErr w:type="gramStart"/>
        <w:r>
          <w:t>:identifier</w:t>
        </w:r>
        <w:proofErr w:type="spellEnd"/>
        <w:proofErr w:type="gramEnd"/>
        <w:r>
          <w:t xml:space="preserve"> to specify the an identifier such as a section or paragraph number</w:t>
        </w:r>
      </w:ins>
      <w:ins w:id="67" w:author="Brian McBride" w:date="2014-11-28T13:20:00Z">
        <w:r>
          <w:t xml:space="preserve">.  If no such identifier is available the </w:t>
        </w:r>
      </w:ins>
      <w:ins w:id="68" w:author="Brian McBride" w:date="2014-11-28T13:18:00Z">
        <w:r>
          <w:t xml:space="preserve">property </w:t>
        </w:r>
        <w:proofErr w:type="spellStart"/>
        <w:r>
          <w:t>dcterms</w:t>
        </w:r>
        <w:proofErr w:type="gramStart"/>
        <w:r>
          <w:t>:description</w:t>
        </w:r>
      </w:ins>
      <w:proofErr w:type="spellEnd"/>
      <w:proofErr w:type="gramEnd"/>
      <w:ins w:id="69" w:author="Brian McBride" w:date="2014-11-28T13:20:00Z">
        <w:r>
          <w:t xml:space="preserve"> may be used </w:t>
        </w:r>
      </w:ins>
      <w:ins w:id="70" w:author="Brian McBride" w:date="2014-11-28T13:18:00Z">
        <w:r>
          <w:t xml:space="preserve"> to describe the fragment.</w:t>
        </w:r>
      </w:ins>
      <w:ins w:id="71" w:author="Brian McBride" w:date="2014-11-28T13:16:00Z">
        <w:r>
          <w:t xml:space="preserve"> </w:t>
        </w:r>
      </w:ins>
      <w:ins w:id="72" w:author="Brian McBride" w:date="2014-11-28T13:28:00Z">
        <w:r w:rsidR="00E61C4E">
          <w:t xml:space="preserve">  This structure is represented in the following diagram:</w:t>
        </w:r>
      </w:ins>
    </w:p>
    <w:p w:rsidR="00DE7B18" w:rsidRDefault="00DE7B18" w:rsidP="00DE7B18">
      <w:pPr>
        <w:keepNext/>
        <w:jc w:val="center"/>
        <w:rPr>
          <w:ins w:id="73" w:author="Brian McBride" w:date="2014-11-28T14:33:00Z"/>
        </w:rPr>
      </w:pPr>
      <w:ins w:id="74" w:author="Brian McBride" w:date="2014-11-28T14:33:00Z">
        <w:r>
          <w:rPr>
            <w:noProof/>
          </w:rPr>
          <w:drawing>
            <wp:inline distT="0" distB="0" distL="0" distR="0" wp14:anchorId="7C29B326" wp14:editId="66CAA79F">
              <wp:extent cx="4620895" cy="10731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0895" cy="1073150"/>
                      </a:xfrm>
                      <a:prstGeom prst="rect">
                        <a:avLst/>
                      </a:prstGeom>
                      <a:noFill/>
                    </pic:spPr>
                  </pic:pic>
                </a:graphicData>
              </a:graphic>
            </wp:inline>
          </w:drawing>
        </w:r>
      </w:ins>
    </w:p>
    <w:p w:rsidR="00DE7B18" w:rsidRDefault="00DE7B18" w:rsidP="00DE7B18">
      <w:pPr>
        <w:pStyle w:val="Caption"/>
        <w:jc w:val="center"/>
        <w:rPr>
          <w:ins w:id="75" w:author="Brian McBride" w:date="2014-11-28T13:28:00Z"/>
        </w:rPr>
      </w:pPr>
      <w:ins w:id="76" w:author="Brian McBride" w:date="2014-11-28T14:33:00Z">
        <w:r>
          <w:t xml:space="preserve">Figure </w:t>
        </w:r>
        <w:r>
          <w:fldChar w:fldCharType="begin"/>
        </w:r>
        <w:r>
          <w:instrText xml:space="preserve"> SEQ Figure \* ARABIC </w:instrText>
        </w:r>
      </w:ins>
      <w:r>
        <w:fldChar w:fldCharType="separate"/>
      </w:r>
      <w:ins w:id="77" w:author="Brian McBride" w:date="2014-11-28T14:33:00Z">
        <w:r>
          <w:rPr>
            <w:noProof/>
          </w:rPr>
          <w:t>3</w:t>
        </w:r>
        <w:r>
          <w:fldChar w:fldCharType="end"/>
        </w:r>
        <w:r>
          <w:t xml:space="preserve"> representing a fragment of a document</w:t>
        </w:r>
      </w:ins>
    </w:p>
    <w:p w:rsidR="00E61C4E" w:rsidRPr="001A6BC3" w:rsidRDefault="00E61C4E" w:rsidP="001A6BC3"/>
    <w:p w:rsidR="00725866" w:rsidRDefault="00725866" w:rsidP="001A6BC3">
      <w:pPr>
        <w:pStyle w:val="Heading2"/>
      </w:pPr>
      <w:r>
        <w:t>Impacts</w:t>
      </w:r>
    </w:p>
    <w:p w:rsidR="001A6BC3" w:rsidRDefault="001A6BC3" w:rsidP="001A6BC3">
      <w:r>
        <w:t>Impacts may have a narrower/broader structure, i.e. one impact may be a specialization of another.  For example, increased delays on a particular roundabout may be a specialization of a more general impact of increased traffic congestion on a particular road.</w:t>
      </w:r>
    </w:p>
    <w:p w:rsidR="00CF468F" w:rsidRDefault="00CF468F" w:rsidP="001A6BC3">
      <w:r>
        <w:t>The concept of impact provides a basis for potentially very rich descriptions of an impact.  In this core ontology however, we provide only a minimal set of descriptive properties.</w:t>
      </w:r>
    </w:p>
    <w:p w:rsidR="00CF468F" w:rsidRDefault="00CF468F" w:rsidP="001A6BC3">
      <w:r>
        <w:t xml:space="preserve">An impact may </w:t>
      </w:r>
      <w:del w:id="78" w:author="Brian McBride" w:date="2014-11-28T13:41:00Z">
        <w:r w:rsidDel="000922AE">
          <w:delText>be related to one or more documents that describe the impact by an isDescribedBy property.</w:delText>
        </w:r>
        <w:r w:rsidR="00C14194" w:rsidDel="000922AE">
          <w:delText xml:space="preserve">  isDescribedBy provides a reference  to a whole document.  The analogous property isDefinedByRef provides a structured reference to a specific part of a document.</w:delText>
        </w:r>
      </w:del>
      <w:ins w:id="79" w:author="Brian McBride" w:date="2014-11-28T13:41:00Z">
        <w:r w:rsidR="000922AE">
          <w:t xml:space="preserve">have a </w:t>
        </w:r>
        <w:proofErr w:type="spellStart"/>
        <w:r w:rsidR="000922AE">
          <w:t>wdrs</w:t>
        </w:r>
        <w:proofErr w:type="gramStart"/>
        <w:r w:rsidR="000922AE">
          <w:t>:describedby</w:t>
        </w:r>
        <w:proofErr w:type="spellEnd"/>
        <w:proofErr w:type="gramEnd"/>
        <w:r w:rsidR="000922AE">
          <w:t xml:space="preserve"> property that relates it to a description of the impact.</w:t>
        </w:r>
      </w:ins>
    </w:p>
    <w:p w:rsidR="001A6BC3" w:rsidRDefault="00C14194" w:rsidP="001A6BC3">
      <w:r>
        <w:t xml:space="preserve">Impacts may fall into categories of impact.  In principle, there may be many different categorization schemes for impacts.  This model will provide one categorization scheme </w:t>
      </w:r>
      <w:r w:rsidR="008F41CF">
        <w:t>which is described below.</w:t>
      </w:r>
    </w:p>
    <w:p w:rsidR="00C14194" w:rsidRDefault="00C14194" w:rsidP="00725866">
      <w:pPr>
        <w:pStyle w:val="Heading2"/>
      </w:pPr>
      <w:r>
        <w:t>Communities</w:t>
      </w:r>
    </w:p>
    <w:p w:rsidR="00C14194" w:rsidRDefault="00C14194" w:rsidP="00C14194">
      <w:r>
        <w:t xml:space="preserve">Communities are described by an extensible collection of facets.  Two facets are defined in this ontology, a location facet that limits the community to people at a particular location and </w:t>
      </w:r>
      <w:del w:id="80" w:author="Brian McBride" w:date="2014-11-28T14:02:00Z">
        <w:r w:rsidDel="005A332F">
          <w:delText xml:space="preserve">an activity </w:delText>
        </w:r>
      </w:del>
      <w:proofErr w:type="spellStart"/>
      <w:ins w:id="81" w:author="Brian McBride" w:date="2014-11-28T14:02:00Z">
        <w:r w:rsidR="005A332F">
          <w:t>categorization</w:t>
        </w:r>
      </w:ins>
      <w:r>
        <w:t>facet</w:t>
      </w:r>
      <w:proofErr w:type="spellEnd"/>
      <w:r>
        <w:t xml:space="preserve"> that </w:t>
      </w:r>
      <w:del w:id="82" w:author="Brian McBride" w:date="2014-11-28T14:02:00Z">
        <w:r w:rsidDel="005A332F">
          <w:delText xml:space="preserve">limits </w:delText>
        </w:r>
      </w:del>
      <w:proofErr w:type="spellStart"/>
      <w:ins w:id="83" w:author="Brian McBride" w:date="2014-11-28T14:02:00Z">
        <w:r w:rsidR="005A332F">
          <w:t>restricts</w:t>
        </w:r>
      </w:ins>
      <w:r>
        <w:t>the</w:t>
      </w:r>
      <w:proofErr w:type="spellEnd"/>
      <w:r>
        <w:t xml:space="preserve"> community to people </w:t>
      </w:r>
      <w:del w:id="84" w:author="Brian McBride" w:date="2014-11-28T14:02:00Z">
        <w:r w:rsidDel="005A332F">
          <w:delText>performing a particular activity.</w:delText>
        </w:r>
      </w:del>
      <w:ins w:id="85" w:author="Brian McBride" w:date="2014-11-28T14:02:00Z">
        <w:r w:rsidR="005A332F">
          <w:t>in a particular category such as mothers and toddlers or commuters.</w:t>
        </w:r>
      </w:ins>
    </w:p>
    <w:p w:rsidR="00C14194" w:rsidRPr="00C14194" w:rsidRDefault="00DA1DBF" w:rsidP="00C14194">
      <w:r>
        <w:t>Communities also have a broader/narrower structure.  The community of commuters from a particular village is part of the community of the village as a whole.</w:t>
      </w:r>
      <w:ins w:id="86" w:author="Brian McBride" w:date="2014-11-28T14:03:00Z">
        <w:r w:rsidR="005A332F">
          <w:t xml:space="preserve">  The properties </w:t>
        </w:r>
        <w:proofErr w:type="spellStart"/>
        <w:r w:rsidR="005A332F">
          <w:t>dcterms</w:t>
        </w:r>
        <w:proofErr w:type="gramStart"/>
        <w:r w:rsidR="005A332F">
          <w:t>:partOf</w:t>
        </w:r>
        <w:proofErr w:type="spellEnd"/>
        <w:proofErr w:type="gramEnd"/>
        <w:r w:rsidR="005A332F">
          <w:t xml:space="preserve"> and </w:t>
        </w:r>
        <w:proofErr w:type="spellStart"/>
        <w:r w:rsidR="005A332F">
          <w:t>dcterms:hasPart</w:t>
        </w:r>
        <w:proofErr w:type="spellEnd"/>
        <w:r w:rsidR="005A332F">
          <w:t xml:space="preserve"> are used to represent this structure.</w:t>
        </w:r>
      </w:ins>
    </w:p>
    <w:p w:rsidR="006B26E2" w:rsidRDefault="006B26E2" w:rsidP="00725866">
      <w:pPr>
        <w:pStyle w:val="Heading2"/>
      </w:pPr>
      <w:r>
        <w:t>Projects</w:t>
      </w:r>
    </w:p>
    <w:p w:rsidR="006B26E2" w:rsidRDefault="006B26E2" w:rsidP="006B26E2">
      <w:pPr>
        <w:rPr>
          <w:ins w:id="87" w:author="Brian McBride" w:date="2014-11-28T14:05:00Z"/>
        </w:rPr>
      </w:pPr>
      <w:r>
        <w:t>Projects are activities.  They are a very general concept with a wide variety of potential application and consequent opportunities for a rich vocabulary for describing them.  They appear i</w:t>
      </w:r>
      <w:r w:rsidR="00082179">
        <w:t>n two roles in this ontology; f</w:t>
      </w:r>
      <w:r>
        <w:t xml:space="preserve">irstly as </w:t>
      </w:r>
      <w:del w:id="88" w:author="Brian McBride" w:date="2014-11-28T14:04:00Z">
        <w:r w:rsidDel="005A332F">
          <w:delText xml:space="preserve">the </w:delText>
        </w:r>
      </w:del>
      <w:ins w:id="89" w:author="Brian McBride" w:date="2014-11-28T14:04:00Z">
        <w:r w:rsidR="005A332F">
          <w:t>a</w:t>
        </w:r>
        <w:r w:rsidR="005A332F">
          <w:t xml:space="preserve"> </w:t>
        </w:r>
      </w:ins>
      <w:r>
        <w:t xml:space="preserve">cause of impacts </w:t>
      </w:r>
      <w:del w:id="90" w:author="Brian McBride" w:date="2014-11-28T14:04:00Z">
        <w:r w:rsidDel="005A332F">
          <w:delText xml:space="preserve">on communities </w:delText>
        </w:r>
      </w:del>
      <w:r>
        <w:t xml:space="preserve">and secondly as activities to mitigate </w:t>
      </w:r>
      <w:r>
        <w:lastRenderedPageBreak/>
        <w:t xml:space="preserve">the effects of </w:t>
      </w:r>
      <w:del w:id="91" w:author="Brian McBride" w:date="2014-11-28T14:04:00Z">
        <w:r w:rsidDel="005A332F">
          <w:delText xml:space="preserve">those </w:delText>
        </w:r>
      </w:del>
      <w:r>
        <w:t>impacts.</w:t>
      </w:r>
      <w:r w:rsidR="006D2D43">
        <w:t xml:space="preserve">  Projects intended to mitigate the effect of another project, may themselves have further impacts</w:t>
      </w:r>
      <w:del w:id="92" w:author="Brian McBride" w:date="2014-11-28T14:04:00Z">
        <w:r w:rsidR="006D2D43" w:rsidDel="005A332F">
          <w:delText xml:space="preserve"> on communities</w:delText>
        </w:r>
      </w:del>
      <w:r w:rsidR="006D2D43">
        <w:t>.</w:t>
      </w:r>
    </w:p>
    <w:p w:rsidR="005A332F" w:rsidRDefault="005A332F" w:rsidP="006B26E2">
      <w:ins w:id="93" w:author="Brian McBride" w:date="2014-11-28T14:05:00Z">
        <w:r>
          <w:t>A project can be a source of resources for other projects.  For example, a large construction project might resource a fund which in turns resources other projects and activities.</w:t>
        </w:r>
      </w:ins>
    </w:p>
    <w:p w:rsidR="006D2D43" w:rsidRPr="006B26E2" w:rsidRDefault="006D2D43" w:rsidP="006B26E2">
      <w:r>
        <w:t xml:space="preserve">This ontology provides </w:t>
      </w:r>
      <w:del w:id="94" w:author="Brian McBride" w:date="2014-11-28T14:04:00Z">
        <w:r w:rsidDel="005A332F">
          <w:delText xml:space="preserve">no </w:delText>
        </w:r>
      </w:del>
      <w:ins w:id="95" w:author="Brian McBride" w:date="2014-11-28T14:04:00Z">
        <w:r w:rsidR="005A332F">
          <w:t>only a limited</w:t>
        </w:r>
        <w:r w:rsidR="005A332F">
          <w:t xml:space="preserve"> </w:t>
        </w:r>
      </w:ins>
      <w:r>
        <w:t xml:space="preserve">vocabulary for </w:t>
      </w:r>
      <w:del w:id="96" w:author="Brian McBride" w:date="2014-11-28T14:05:00Z">
        <w:r w:rsidDel="005A332F">
          <w:delText>modelling projects in any detail beyond the properties common to all resources and those included in the core concept diagram.</w:delText>
        </w:r>
      </w:del>
      <w:ins w:id="97" w:author="Brian McBride" w:date="2014-11-28T14:05:00Z">
        <w:r w:rsidR="005A332F">
          <w:t>describing projects.</w:t>
        </w:r>
      </w:ins>
    </w:p>
    <w:p w:rsidR="006B26E2" w:rsidRDefault="006D2D43" w:rsidP="00725866">
      <w:pPr>
        <w:pStyle w:val="Heading2"/>
      </w:pPr>
      <w:r>
        <w:t>Project Proposals</w:t>
      </w:r>
    </w:p>
    <w:p w:rsidR="006D2D43" w:rsidRPr="006D2D43" w:rsidRDefault="00CA1628" w:rsidP="006D2D43">
      <w:r>
        <w:t xml:space="preserve">A </w:t>
      </w:r>
      <w:del w:id="98" w:author="Brian McBride" w:date="2014-11-28T14:06:00Z">
        <w:r w:rsidDel="005A332F">
          <w:delText xml:space="preserve">project </w:delText>
        </w:r>
      </w:del>
      <w:r>
        <w:t xml:space="preserve">proposal is the action of </w:t>
      </w:r>
      <w:ins w:id="99" w:author="Brian McBride" w:date="2014-11-28T14:06:00Z">
        <w:r w:rsidR="005A332F">
          <w:t>making or submitting a proposal.</w:t>
        </w:r>
      </w:ins>
      <w:del w:id="100" w:author="Brian McBride" w:date="2014-11-28T14:07:00Z">
        <w:r w:rsidDel="005A332F">
          <w:delText>proposing a project</w:delText>
        </w:r>
      </w:del>
      <w:r>
        <w:t>.  A proposal may be proposed by one or more agents and may be described by one or more documents or a document set.  A project proposal may request resources from a fund</w:t>
      </w:r>
      <w:ins w:id="101" w:author="Brian McBride" w:date="2014-11-28T14:07:00Z">
        <w:r w:rsidR="005A332F">
          <w:t xml:space="preserve"> or other source of resources</w:t>
        </w:r>
      </w:ins>
      <w:r>
        <w:t>.</w:t>
      </w:r>
      <w:r w:rsidR="00091B3B">
        <w:t xml:space="preserve">  A proposal may be accepted or rejected.</w:t>
      </w:r>
    </w:p>
    <w:p w:rsidR="00AE0798" w:rsidRDefault="00DA1DBF" w:rsidP="00725866">
      <w:pPr>
        <w:pStyle w:val="Heading2"/>
      </w:pPr>
      <w:r>
        <w:t>Funds</w:t>
      </w:r>
    </w:p>
    <w:p w:rsidR="006B26E2" w:rsidRDefault="00DA1DBF" w:rsidP="00DA1DBF">
      <w:r>
        <w:t>Funds</w:t>
      </w:r>
      <w:ins w:id="102" w:author="Brian McBride" w:date="2014-11-28T14:07:00Z">
        <w:r w:rsidR="005A332F">
          <w:t xml:space="preserve"> are a source of resource.  They</w:t>
        </w:r>
      </w:ins>
      <w:r>
        <w:t xml:space="preserve"> may have structure, with an overall fund being divided into multiple sub-funds </w:t>
      </w:r>
      <w:r w:rsidR="006B26E2">
        <w:t>to spend on particular kinds of project, e.g. projects located in particular areas or addressing particular categories of impact.</w:t>
      </w:r>
    </w:p>
    <w:p w:rsidR="006B26E2" w:rsidRDefault="006B26E2" w:rsidP="00DA1DBF">
      <w:r>
        <w:t>Funds will typically have an amount of money to be spent and a schedule for spending that money.</w:t>
      </w:r>
    </w:p>
    <w:p w:rsidR="006B26E2" w:rsidRDefault="006B26E2" w:rsidP="00DA1DBF">
      <w:r>
        <w:t>This ontology provides no vocabulary beyond the common the properties of name and description, and the properties mentioned in the core concepts diagram for modelling funds.</w:t>
      </w:r>
    </w:p>
    <w:p w:rsidR="00CA1628" w:rsidRDefault="00CA1628" w:rsidP="00CA1628">
      <w:pPr>
        <w:pStyle w:val="Heading2"/>
      </w:pPr>
      <w:r>
        <w:t>Agents</w:t>
      </w:r>
    </w:p>
    <w:p w:rsidR="00CA1628" w:rsidRDefault="00CA1628" w:rsidP="00CA1628">
      <w:r>
        <w:t>Agents are entities such as people and organizations that are capable of intentional action.  This ontology provides no vocabulary beyond the common properties of all resources for describing agents.</w:t>
      </w:r>
    </w:p>
    <w:p w:rsidR="00091B3B" w:rsidRDefault="00091B3B" w:rsidP="00091B3B">
      <w:pPr>
        <w:pStyle w:val="Heading1"/>
      </w:pPr>
      <w:r>
        <w:t>Versioning</w:t>
      </w:r>
    </w:p>
    <w:p w:rsidR="00091B3B" w:rsidRDefault="00EC3ACB" w:rsidP="00091B3B">
      <w:r>
        <w:t>Things change over time.  Modelling to be able to describe the state of things at different times adds significant complexity to a model for both the data producer and the data consumer.  Consequently, it should only be undertaken when necessary.</w:t>
      </w:r>
    </w:p>
    <w:p w:rsidR="00864EAB" w:rsidRDefault="00864EAB" w:rsidP="00091B3B">
      <w:r>
        <w:t xml:space="preserve">Where it is necessary to represent multiple versions of a resource, we will treat each version as a separate resource.  Each version will have its own URI.  This enables any resource to refer to a specific version.  </w:t>
      </w:r>
    </w:p>
    <w:p w:rsidR="00A27108" w:rsidRDefault="00A27108" w:rsidP="00091B3B"/>
    <w:p w:rsidR="00864EAB" w:rsidRDefault="00864EAB" w:rsidP="006B3BFA">
      <w:pPr>
        <w:keepNext/>
        <w:widowControl w:val="0"/>
      </w:pPr>
      <w:r>
        <w:lastRenderedPageBreak/>
        <w:t>Further, there is a URI that always refers to the current version of a versioned resource.  This URI is linked to all previous versions of the resource.  It serves as a generic name for the resource and as an anchor point from which all versions of a resource can be found.</w:t>
      </w:r>
      <w:r w:rsidR="00BA1BE9">
        <w:t xml:space="preserve">  This structure is illustrated in the following diagram:</w:t>
      </w:r>
    </w:p>
    <w:p w:rsidR="007205D1" w:rsidRDefault="0048549C" w:rsidP="007205D1">
      <w:pPr>
        <w:keepNext/>
        <w:jc w:val="center"/>
      </w:pPr>
      <w:r>
        <w:rPr>
          <w:noProof/>
        </w:rPr>
        <w:drawing>
          <wp:inline distT="0" distB="0" distL="0" distR="0" wp14:anchorId="18930900" wp14:editId="5BCCFEFE">
            <wp:extent cx="4986655"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655" cy="3115310"/>
                    </a:xfrm>
                    <a:prstGeom prst="rect">
                      <a:avLst/>
                    </a:prstGeom>
                    <a:noFill/>
                  </pic:spPr>
                </pic:pic>
              </a:graphicData>
            </a:graphic>
          </wp:inline>
        </w:drawing>
      </w:r>
    </w:p>
    <w:p w:rsidR="00DE7E40" w:rsidRDefault="007205D1" w:rsidP="007205D1">
      <w:pPr>
        <w:pStyle w:val="Caption"/>
        <w:jc w:val="center"/>
      </w:pPr>
      <w:r>
        <w:t xml:space="preserve">Figure </w:t>
      </w:r>
      <w:r w:rsidR="00F32F84">
        <w:fldChar w:fldCharType="begin"/>
      </w:r>
      <w:r w:rsidR="00F32F84">
        <w:instrText xml:space="preserve"> SEQ Figure \* ARABIC </w:instrText>
      </w:r>
      <w:r w:rsidR="00F32F84">
        <w:fldChar w:fldCharType="separate"/>
      </w:r>
      <w:ins w:id="103" w:author="Brian McBride" w:date="2014-11-28T14:33:00Z">
        <w:r w:rsidR="00DE7B18">
          <w:rPr>
            <w:noProof/>
          </w:rPr>
          <w:t>4</w:t>
        </w:r>
      </w:ins>
      <w:del w:id="104" w:author="Brian McBride" w:date="2014-11-28T13:27:00Z">
        <w:r w:rsidDel="00E61C4E">
          <w:rPr>
            <w:noProof/>
          </w:rPr>
          <w:delText>2</w:delText>
        </w:r>
      </w:del>
      <w:r w:rsidR="00F32F84">
        <w:rPr>
          <w:noProof/>
        </w:rPr>
        <w:fldChar w:fldCharType="end"/>
      </w:r>
      <w:r>
        <w:t xml:space="preserve"> versioning a resource</w:t>
      </w:r>
    </w:p>
    <w:p w:rsidR="00A27108" w:rsidDel="00A9608C" w:rsidRDefault="00A27108" w:rsidP="00A27108">
      <w:pPr>
        <w:pStyle w:val="Heading1"/>
        <w:rPr>
          <w:del w:id="105" w:author="Brian McBride" w:date="2014-11-28T14:15:00Z"/>
        </w:rPr>
      </w:pPr>
      <w:del w:id="106" w:author="Brian McBride" w:date="2014-11-28T14:15:00Z">
        <w:r w:rsidDel="00A9608C">
          <w:delText>Impact Categorization Scheme</w:delText>
        </w:r>
      </w:del>
    </w:p>
    <w:p w:rsidR="00A27108" w:rsidRPr="00A27108" w:rsidDel="00A9608C" w:rsidRDefault="00A27108" w:rsidP="00A27108">
      <w:pPr>
        <w:rPr>
          <w:del w:id="107" w:author="Brian McBride" w:date="2014-11-28T14:15:00Z"/>
        </w:rPr>
      </w:pPr>
      <w:del w:id="108" w:author="Brian McBride" w:date="2014-11-28T14:15:00Z">
        <w:r w:rsidDel="00A9608C">
          <w:delText>@@ TODO</w:delText>
        </w:r>
      </w:del>
    </w:p>
    <w:p w:rsidR="00EC3ACB" w:rsidRPr="00091B3B" w:rsidRDefault="00EC3ACB" w:rsidP="00091B3B"/>
    <w:p w:rsidR="00CA1628" w:rsidRPr="00CA1628" w:rsidRDefault="00CA1628" w:rsidP="00CA1628"/>
    <w:sectPr w:rsidR="00CA1628" w:rsidRPr="00CA1628" w:rsidSect="00C32CE0">
      <w:headerReference w:type="default" r:id="rId17"/>
      <w:footerReference w:type="default" r:id="rId18"/>
      <w:type w:val="oddPage"/>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E89" w:rsidRDefault="00015E89" w:rsidP="00E6262C">
      <w:pPr>
        <w:spacing w:after="0" w:line="240" w:lineRule="auto"/>
      </w:pPr>
      <w:r>
        <w:separator/>
      </w:r>
    </w:p>
  </w:endnote>
  <w:endnote w:type="continuationSeparator" w:id="0">
    <w:p w:rsidR="00015E89" w:rsidRDefault="00015E89" w:rsidP="00E6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Footer"/>
    </w:pPr>
    <w:r>
      <w:tab/>
    </w:r>
    <w:r w:rsidR="007C096E">
      <w:fldChar w:fldCharType="begin"/>
    </w:r>
    <w:r w:rsidR="007C096E">
      <w:instrText xml:space="preserve"> PAGE  \* roman  \* MERGEFORMAT </w:instrText>
    </w:r>
    <w:r w:rsidR="007C096E">
      <w:fldChar w:fldCharType="separate"/>
    </w:r>
    <w:r>
      <w:rPr>
        <w:noProof/>
      </w:rPr>
      <w:t>ii</w:t>
    </w:r>
    <w:r w:rsidR="007C096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66" w:rsidRDefault="003E6D66">
    <w:pPr>
      <w:pStyle w:val="Footer"/>
    </w:pPr>
    <w:r>
      <w:ptab w:relativeTo="margin" w:alignment="center" w:leader="none"/>
    </w:r>
    <w:r>
      <w:ptab w:relativeTo="margin" w:alignment="right" w:leader="none"/>
    </w:r>
    <w:r w:rsidR="0015189A">
      <w:tab/>
    </w:r>
    <w:r w:rsidR="0015189A">
      <w:tab/>
    </w:r>
    <w:r w:rsidR="0015189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1332B7">
    <w:pPr>
      <w:pStyle w:val="Footer"/>
    </w:pPr>
    <w:r>
      <w:t>©Epimorphics Ltd, 20</w:t>
    </w:r>
    <w:r w:rsidR="000B7AB5">
      <w:t>14</w:t>
    </w:r>
    <w:r w:rsidR="003E6D66">
      <w:ptab w:relativeTo="margin" w:alignment="center" w:leader="none"/>
    </w:r>
    <w:r w:rsidR="003E6D66">
      <w:ptab w:relativeTo="margin" w:alignment="right" w:leader="none"/>
    </w:r>
    <w:r w:rsidR="003E6D66">
      <w:t xml:space="preserve">Page </w:t>
    </w:r>
    <w:r w:rsidR="007C096E">
      <w:fldChar w:fldCharType="begin"/>
    </w:r>
    <w:r w:rsidR="007C096E">
      <w:instrText xml:space="preserve"> PAGE   \* MERGEFORMAT </w:instrText>
    </w:r>
    <w:r w:rsidR="007C096E">
      <w:fldChar w:fldCharType="separate"/>
    </w:r>
    <w:r w:rsidR="00DE7B18">
      <w:rPr>
        <w:noProof/>
      </w:rPr>
      <w:t>1</w:t>
    </w:r>
    <w:r w:rsidR="007C096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E89" w:rsidRDefault="00015E89" w:rsidP="00E6262C">
      <w:pPr>
        <w:spacing w:after="0" w:line="240" w:lineRule="auto"/>
      </w:pPr>
      <w:r>
        <w:separator/>
      </w:r>
    </w:p>
  </w:footnote>
  <w:footnote w:type="continuationSeparator" w:id="0">
    <w:p w:rsidR="00015E89" w:rsidRDefault="00015E89" w:rsidP="00E62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rsidP="00DE6880">
    <w:pPr>
      <w:pStyle w:val="Header"/>
    </w:pPr>
    <w:r w:rsidRPr="00DE6880">
      <w:rPr>
        <w:noProof/>
      </w:rPr>
      <w:drawing>
        <wp:inline distT="0" distB="0" distL="0" distR="0">
          <wp:extent cx="1892812" cy="48463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trial1.png"/>
                  <pic:cNvPicPr>
                    <a:picLocks noChangeAspect="1" noChangeArrowheads="1"/>
                  </pic:cNvPicPr>
                </pic:nvPicPr>
                <pic:blipFill>
                  <a:blip r:embed="rId1" cstate="print"/>
                  <a:stretch>
                    <a:fillRect/>
                  </a:stretch>
                </pic:blipFill>
                <pic:spPr bwMode="auto">
                  <a:xfrm>
                    <a:off x="0" y="0"/>
                    <a:ext cx="1892812" cy="484633"/>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DB2"/>
    <w:multiLevelType w:val="hybridMultilevel"/>
    <w:tmpl w:val="B888C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B31CB7"/>
    <w:multiLevelType w:val="hybridMultilevel"/>
    <w:tmpl w:val="85941930"/>
    <w:lvl w:ilvl="0" w:tplc="8CAABACE">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DB210A5"/>
    <w:multiLevelType w:val="hybridMultilevel"/>
    <w:tmpl w:val="791A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D17D09"/>
    <w:multiLevelType w:val="hybridMultilevel"/>
    <w:tmpl w:val="83025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5A3ACF"/>
    <w:multiLevelType w:val="hybridMultilevel"/>
    <w:tmpl w:val="AB382C0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23117129"/>
    <w:multiLevelType w:val="hybridMultilevel"/>
    <w:tmpl w:val="0A3CF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5E7429"/>
    <w:multiLevelType w:val="hybridMultilevel"/>
    <w:tmpl w:val="383260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860B1D"/>
    <w:multiLevelType w:val="hybridMultilevel"/>
    <w:tmpl w:val="1ABAB4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AE5C18"/>
    <w:multiLevelType w:val="hybridMultilevel"/>
    <w:tmpl w:val="C518C928"/>
    <w:lvl w:ilvl="0" w:tplc="8A5C8752">
      <w:start w:val="1"/>
      <w:numFmt w:val="decimal"/>
      <w:pStyle w:val="Referenc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3BA19D8"/>
    <w:multiLevelType w:val="hybridMultilevel"/>
    <w:tmpl w:val="5A060F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CA61A9"/>
    <w:multiLevelType w:val="hybridMultilevel"/>
    <w:tmpl w:val="AD8A1E68"/>
    <w:lvl w:ilvl="0" w:tplc="0809000F">
      <w:start w:val="1"/>
      <w:numFmt w:val="decimal"/>
      <w:lvlText w:val="%1."/>
      <w:lvlJc w:val="left"/>
      <w:pPr>
        <w:ind w:left="804" w:hanging="360"/>
      </w:pPr>
    </w:lvl>
    <w:lvl w:ilvl="1" w:tplc="08090019">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1">
    <w:nsid w:val="35EF44A9"/>
    <w:multiLevelType w:val="hybridMultilevel"/>
    <w:tmpl w:val="9D80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8B448C"/>
    <w:multiLevelType w:val="hybridMultilevel"/>
    <w:tmpl w:val="F15AB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42C7CD1"/>
    <w:multiLevelType w:val="hybridMultilevel"/>
    <w:tmpl w:val="4D0EA1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FF1197"/>
    <w:multiLevelType w:val="hybridMultilevel"/>
    <w:tmpl w:val="2136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B827CA2"/>
    <w:multiLevelType w:val="hybridMultilevel"/>
    <w:tmpl w:val="4B86D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6630E4"/>
    <w:multiLevelType w:val="hybridMultilevel"/>
    <w:tmpl w:val="BD6C4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4F297A"/>
    <w:multiLevelType w:val="hybridMultilevel"/>
    <w:tmpl w:val="AC44559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4883FFA"/>
    <w:multiLevelType w:val="hybridMultilevel"/>
    <w:tmpl w:val="44F25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232610"/>
    <w:multiLevelType w:val="hybridMultilevel"/>
    <w:tmpl w:val="BC7EA5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FD6CD2"/>
    <w:multiLevelType w:val="hybridMultilevel"/>
    <w:tmpl w:val="2240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E0358DD"/>
    <w:multiLevelType w:val="hybridMultilevel"/>
    <w:tmpl w:val="66C89C64"/>
    <w:lvl w:ilvl="0" w:tplc="F1E4597C">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4C6342"/>
    <w:multiLevelType w:val="hybridMultilevel"/>
    <w:tmpl w:val="69F0B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3021E10"/>
    <w:multiLevelType w:val="hybridMultilevel"/>
    <w:tmpl w:val="F7F2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33A7E50"/>
    <w:multiLevelType w:val="hybridMultilevel"/>
    <w:tmpl w:val="BA98D39C"/>
    <w:lvl w:ilvl="0" w:tplc="1E005CC0">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66727732"/>
    <w:multiLevelType w:val="hybridMultilevel"/>
    <w:tmpl w:val="3D485524"/>
    <w:lvl w:ilvl="0" w:tplc="08090001">
      <w:start w:val="1"/>
      <w:numFmt w:val="bullet"/>
      <w:lvlText w:val=""/>
      <w:lvlJc w:val="left"/>
      <w:pPr>
        <w:ind w:left="720" w:hanging="360"/>
      </w:pPr>
      <w:rPr>
        <w:rFonts w:ascii="Symbol" w:hAnsi="Symbol" w:hint="default"/>
      </w:rPr>
    </w:lvl>
    <w:lvl w:ilvl="1" w:tplc="1E005CC0">
      <w:start w:val="3"/>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7394C48"/>
    <w:multiLevelType w:val="hybridMultilevel"/>
    <w:tmpl w:val="35CAFB70"/>
    <w:lvl w:ilvl="0" w:tplc="08090001">
      <w:start w:val="1"/>
      <w:numFmt w:val="bullet"/>
      <w:lvlText w:val=""/>
      <w:lvlJc w:val="left"/>
      <w:pPr>
        <w:ind w:left="1164" w:hanging="360"/>
      </w:pPr>
      <w:rPr>
        <w:rFonts w:ascii="Symbol" w:hAnsi="Symbol" w:hint="default"/>
      </w:rPr>
    </w:lvl>
    <w:lvl w:ilvl="1" w:tplc="08090003">
      <w:start w:val="1"/>
      <w:numFmt w:val="bullet"/>
      <w:lvlText w:val="o"/>
      <w:lvlJc w:val="left"/>
      <w:pPr>
        <w:ind w:left="1884" w:hanging="360"/>
      </w:pPr>
      <w:rPr>
        <w:rFonts w:ascii="Courier New" w:hAnsi="Courier New" w:cs="Courier New" w:hint="default"/>
      </w:rPr>
    </w:lvl>
    <w:lvl w:ilvl="2" w:tplc="08090005" w:tentative="1">
      <w:start w:val="1"/>
      <w:numFmt w:val="bullet"/>
      <w:lvlText w:val=""/>
      <w:lvlJc w:val="left"/>
      <w:pPr>
        <w:ind w:left="2604" w:hanging="360"/>
      </w:pPr>
      <w:rPr>
        <w:rFonts w:ascii="Wingdings" w:hAnsi="Wingdings" w:hint="default"/>
      </w:rPr>
    </w:lvl>
    <w:lvl w:ilvl="3" w:tplc="08090001" w:tentative="1">
      <w:start w:val="1"/>
      <w:numFmt w:val="bullet"/>
      <w:lvlText w:val=""/>
      <w:lvlJc w:val="left"/>
      <w:pPr>
        <w:ind w:left="3324" w:hanging="360"/>
      </w:pPr>
      <w:rPr>
        <w:rFonts w:ascii="Symbol" w:hAnsi="Symbol" w:hint="default"/>
      </w:rPr>
    </w:lvl>
    <w:lvl w:ilvl="4" w:tplc="08090003" w:tentative="1">
      <w:start w:val="1"/>
      <w:numFmt w:val="bullet"/>
      <w:lvlText w:val="o"/>
      <w:lvlJc w:val="left"/>
      <w:pPr>
        <w:ind w:left="4044" w:hanging="360"/>
      </w:pPr>
      <w:rPr>
        <w:rFonts w:ascii="Courier New" w:hAnsi="Courier New" w:cs="Courier New" w:hint="default"/>
      </w:rPr>
    </w:lvl>
    <w:lvl w:ilvl="5" w:tplc="08090005" w:tentative="1">
      <w:start w:val="1"/>
      <w:numFmt w:val="bullet"/>
      <w:lvlText w:val=""/>
      <w:lvlJc w:val="left"/>
      <w:pPr>
        <w:ind w:left="4764" w:hanging="360"/>
      </w:pPr>
      <w:rPr>
        <w:rFonts w:ascii="Wingdings" w:hAnsi="Wingdings" w:hint="default"/>
      </w:rPr>
    </w:lvl>
    <w:lvl w:ilvl="6" w:tplc="08090001" w:tentative="1">
      <w:start w:val="1"/>
      <w:numFmt w:val="bullet"/>
      <w:lvlText w:val=""/>
      <w:lvlJc w:val="left"/>
      <w:pPr>
        <w:ind w:left="5484" w:hanging="360"/>
      </w:pPr>
      <w:rPr>
        <w:rFonts w:ascii="Symbol" w:hAnsi="Symbol" w:hint="default"/>
      </w:rPr>
    </w:lvl>
    <w:lvl w:ilvl="7" w:tplc="08090003" w:tentative="1">
      <w:start w:val="1"/>
      <w:numFmt w:val="bullet"/>
      <w:lvlText w:val="o"/>
      <w:lvlJc w:val="left"/>
      <w:pPr>
        <w:ind w:left="6204" w:hanging="360"/>
      </w:pPr>
      <w:rPr>
        <w:rFonts w:ascii="Courier New" w:hAnsi="Courier New" w:cs="Courier New" w:hint="default"/>
      </w:rPr>
    </w:lvl>
    <w:lvl w:ilvl="8" w:tplc="08090005" w:tentative="1">
      <w:start w:val="1"/>
      <w:numFmt w:val="bullet"/>
      <w:lvlText w:val=""/>
      <w:lvlJc w:val="left"/>
      <w:pPr>
        <w:ind w:left="6924" w:hanging="360"/>
      </w:pPr>
      <w:rPr>
        <w:rFonts w:ascii="Wingdings" w:hAnsi="Wingdings" w:hint="default"/>
      </w:rPr>
    </w:lvl>
  </w:abstractNum>
  <w:abstractNum w:abstractNumId="27">
    <w:nsid w:val="70071D5F"/>
    <w:multiLevelType w:val="hybridMultilevel"/>
    <w:tmpl w:val="DD627D30"/>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70814E49"/>
    <w:multiLevelType w:val="hybridMultilevel"/>
    <w:tmpl w:val="F3022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0DE4C66"/>
    <w:multiLevelType w:val="hybridMultilevel"/>
    <w:tmpl w:val="524EE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2404EB2"/>
    <w:multiLevelType w:val="hybridMultilevel"/>
    <w:tmpl w:val="E64A5DB2"/>
    <w:lvl w:ilvl="0" w:tplc="F0466F14">
      <w:start w:val="1"/>
      <w:numFmt w:val="decimal"/>
      <w:lvlText w:val="%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2AE461F"/>
    <w:multiLevelType w:val="hybridMultilevel"/>
    <w:tmpl w:val="9476DC84"/>
    <w:lvl w:ilvl="0" w:tplc="419A2E3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E52477"/>
    <w:multiLevelType w:val="hybridMultilevel"/>
    <w:tmpl w:val="41802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6D23A59"/>
    <w:multiLevelType w:val="hybridMultilevel"/>
    <w:tmpl w:val="5F387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9C54B9A"/>
    <w:multiLevelType w:val="hybridMultilevel"/>
    <w:tmpl w:val="54F0E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F62296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3"/>
  </w:num>
  <w:num w:numId="3">
    <w:abstractNumId w:val="18"/>
  </w:num>
  <w:num w:numId="4">
    <w:abstractNumId w:val="7"/>
  </w:num>
  <w:num w:numId="5">
    <w:abstractNumId w:val="13"/>
  </w:num>
  <w:num w:numId="6">
    <w:abstractNumId w:val="10"/>
  </w:num>
  <w:num w:numId="7">
    <w:abstractNumId w:val="26"/>
  </w:num>
  <w:num w:numId="8">
    <w:abstractNumId w:val="27"/>
  </w:num>
  <w:num w:numId="9">
    <w:abstractNumId w:val="17"/>
  </w:num>
  <w:num w:numId="10">
    <w:abstractNumId w:val="6"/>
  </w:num>
  <w:num w:numId="11">
    <w:abstractNumId w:val="19"/>
  </w:num>
  <w:num w:numId="12">
    <w:abstractNumId w:val="12"/>
  </w:num>
  <w:num w:numId="13">
    <w:abstractNumId w:val="1"/>
  </w:num>
  <w:num w:numId="14">
    <w:abstractNumId w:val="11"/>
  </w:num>
  <w:num w:numId="15">
    <w:abstractNumId w:val="33"/>
  </w:num>
  <w:num w:numId="16">
    <w:abstractNumId w:val="24"/>
  </w:num>
  <w:num w:numId="17">
    <w:abstractNumId w:val="25"/>
  </w:num>
  <w:num w:numId="18">
    <w:abstractNumId w:val="20"/>
  </w:num>
  <w:num w:numId="19">
    <w:abstractNumId w:val="32"/>
  </w:num>
  <w:num w:numId="20">
    <w:abstractNumId w:val="3"/>
  </w:num>
  <w:num w:numId="21">
    <w:abstractNumId w:val="9"/>
  </w:num>
  <w:num w:numId="22">
    <w:abstractNumId w:val="2"/>
  </w:num>
  <w:num w:numId="23">
    <w:abstractNumId w:val="22"/>
  </w:num>
  <w:num w:numId="24">
    <w:abstractNumId w:val="28"/>
  </w:num>
  <w:num w:numId="25">
    <w:abstractNumId w:val="15"/>
  </w:num>
  <w:num w:numId="26">
    <w:abstractNumId w:val="0"/>
  </w:num>
  <w:num w:numId="27">
    <w:abstractNumId w:val="16"/>
  </w:num>
  <w:num w:numId="28">
    <w:abstractNumId w:val="8"/>
  </w:num>
  <w:num w:numId="29">
    <w:abstractNumId w:val="34"/>
  </w:num>
  <w:num w:numId="30">
    <w:abstractNumId w:val="14"/>
  </w:num>
  <w:num w:numId="31">
    <w:abstractNumId w:val="21"/>
  </w:num>
  <w:num w:numId="32">
    <w:abstractNumId w:val="5"/>
  </w:num>
  <w:num w:numId="33">
    <w:abstractNumId w:val="30"/>
  </w:num>
  <w:num w:numId="34">
    <w:abstractNumId w:val="31"/>
  </w:num>
  <w:num w:numId="35">
    <w:abstractNumId w:val="3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TrueTypeFont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C8"/>
    <w:rsid w:val="00015E89"/>
    <w:rsid w:val="0002606D"/>
    <w:rsid w:val="00031520"/>
    <w:rsid w:val="000379B6"/>
    <w:rsid w:val="0004685F"/>
    <w:rsid w:val="000537B8"/>
    <w:rsid w:val="000560C1"/>
    <w:rsid w:val="00060D8B"/>
    <w:rsid w:val="00064658"/>
    <w:rsid w:val="00067DF4"/>
    <w:rsid w:val="00082179"/>
    <w:rsid w:val="00083015"/>
    <w:rsid w:val="00087567"/>
    <w:rsid w:val="00091B3B"/>
    <w:rsid w:val="000922AE"/>
    <w:rsid w:val="000A1760"/>
    <w:rsid w:val="000A54CA"/>
    <w:rsid w:val="000B57FC"/>
    <w:rsid w:val="000B7AB5"/>
    <w:rsid w:val="000E39D0"/>
    <w:rsid w:val="000F34B8"/>
    <w:rsid w:val="000F7168"/>
    <w:rsid w:val="000F7968"/>
    <w:rsid w:val="00106E63"/>
    <w:rsid w:val="001150CD"/>
    <w:rsid w:val="001332B7"/>
    <w:rsid w:val="001353FB"/>
    <w:rsid w:val="0015154B"/>
    <w:rsid w:val="0015189A"/>
    <w:rsid w:val="00152851"/>
    <w:rsid w:val="00157386"/>
    <w:rsid w:val="0015760E"/>
    <w:rsid w:val="00160395"/>
    <w:rsid w:val="001651A0"/>
    <w:rsid w:val="00165DF0"/>
    <w:rsid w:val="0016607B"/>
    <w:rsid w:val="00170909"/>
    <w:rsid w:val="00170956"/>
    <w:rsid w:val="00174FFC"/>
    <w:rsid w:val="00187577"/>
    <w:rsid w:val="00196605"/>
    <w:rsid w:val="001A6BC3"/>
    <w:rsid w:val="001A712F"/>
    <w:rsid w:val="001B45DF"/>
    <w:rsid w:val="001B5F35"/>
    <w:rsid w:val="001D3819"/>
    <w:rsid w:val="001D5ED5"/>
    <w:rsid w:val="001E2854"/>
    <w:rsid w:val="001E3EC5"/>
    <w:rsid w:val="001F2B50"/>
    <w:rsid w:val="001F3FC8"/>
    <w:rsid w:val="002024FF"/>
    <w:rsid w:val="00204AC6"/>
    <w:rsid w:val="00210531"/>
    <w:rsid w:val="00221A7D"/>
    <w:rsid w:val="00223C35"/>
    <w:rsid w:val="002265AE"/>
    <w:rsid w:val="0023713E"/>
    <w:rsid w:val="00242758"/>
    <w:rsid w:val="00253104"/>
    <w:rsid w:val="00253C51"/>
    <w:rsid w:val="002550C2"/>
    <w:rsid w:val="00257ACD"/>
    <w:rsid w:val="00287350"/>
    <w:rsid w:val="00287586"/>
    <w:rsid w:val="002A12DA"/>
    <w:rsid w:val="002A3C3D"/>
    <w:rsid w:val="002B0A09"/>
    <w:rsid w:val="002B0A96"/>
    <w:rsid w:val="002C4D2E"/>
    <w:rsid w:val="002C5737"/>
    <w:rsid w:val="00301B63"/>
    <w:rsid w:val="003113B5"/>
    <w:rsid w:val="00316CDC"/>
    <w:rsid w:val="0032337C"/>
    <w:rsid w:val="0033336E"/>
    <w:rsid w:val="003405A4"/>
    <w:rsid w:val="003413E9"/>
    <w:rsid w:val="003415DD"/>
    <w:rsid w:val="00344053"/>
    <w:rsid w:val="00352AFF"/>
    <w:rsid w:val="003531DA"/>
    <w:rsid w:val="003577D0"/>
    <w:rsid w:val="0036583A"/>
    <w:rsid w:val="00371D6E"/>
    <w:rsid w:val="00387419"/>
    <w:rsid w:val="00390320"/>
    <w:rsid w:val="00396737"/>
    <w:rsid w:val="003A664B"/>
    <w:rsid w:val="003A7C91"/>
    <w:rsid w:val="003B3A44"/>
    <w:rsid w:val="003B7178"/>
    <w:rsid w:val="003C1333"/>
    <w:rsid w:val="003C14F7"/>
    <w:rsid w:val="003C4689"/>
    <w:rsid w:val="003E6D66"/>
    <w:rsid w:val="003F42EA"/>
    <w:rsid w:val="004028F7"/>
    <w:rsid w:val="00413877"/>
    <w:rsid w:val="004153C6"/>
    <w:rsid w:val="00421249"/>
    <w:rsid w:val="004251C5"/>
    <w:rsid w:val="0044442E"/>
    <w:rsid w:val="004762F4"/>
    <w:rsid w:val="0048549C"/>
    <w:rsid w:val="004A1DF2"/>
    <w:rsid w:val="004A27D6"/>
    <w:rsid w:val="004C3185"/>
    <w:rsid w:val="004C43B7"/>
    <w:rsid w:val="004E3593"/>
    <w:rsid w:val="004E4A5A"/>
    <w:rsid w:val="004F3B73"/>
    <w:rsid w:val="004F47F8"/>
    <w:rsid w:val="004F4D8A"/>
    <w:rsid w:val="004F533F"/>
    <w:rsid w:val="00506A5B"/>
    <w:rsid w:val="00510194"/>
    <w:rsid w:val="005168A5"/>
    <w:rsid w:val="00526045"/>
    <w:rsid w:val="005262C4"/>
    <w:rsid w:val="005356DE"/>
    <w:rsid w:val="00550096"/>
    <w:rsid w:val="00550ECE"/>
    <w:rsid w:val="005544EB"/>
    <w:rsid w:val="00554DD8"/>
    <w:rsid w:val="005621DB"/>
    <w:rsid w:val="005631D1"/>
    <w:rsid w:val="005654B2"/>
    <w:rsid w:val="00580665"/>
    <w:rsid w:val="005872EF"/>
    <w:rsid w:val="00590C01"/>
    <w:rsid w:val="00592C06"/>
    <w:rsid w:val="00592EB9"/>
    <w:rsid w:val="005A332F"/>
    <w:rsid w:val="005B1945"/>
    <w:rsid w:val="005C0094"/>
    <w:rsid w:val="005C4869"/>
    <w:rsid w:val="005D094D"/>
    <w:rsid w:val="005E19C0"/>
    <w:rsid w:val="005E2C15"/>
    <w:rsid w:val="005E54E1"/>
    <w:rsid w:val="005E5ECF"/>
    <w:rsid w:val="005F4964"/>
    <w:rsid w:val="005F5CA4"/>
    <w:rsid w:val="005F656B"/>
    <w:rsid w:val="005F6762"/>
    <w:rsid w:val="00600B17"/>
    <w:rsid w:val="00600B8A"/>
    <w:rsid w:val="00602847"/>
    <w:rsid w:val="006113F7"/>
    <w:rsid w:val="00616489"/>
    <w:rsid w:val="0062211E"/>
    <w:rsid w:val="006275F4"/>
    <w:rsid w:val="00627F85"/>
    <w:rsid w:val="0063125E"/>
    <w:rsid w:val="00632F73"/>
    <w:rsid w:val="00635BC6"/>
    <w:rsid w:val="00640739"/>
    <w:rsid w:val="00643BB3"/>
    <w:rsid w:val="00657148"/>
    <w:rsid w:val="00677757"/>
    <w:rsid w:val="00687B17"/>
    <w:rsid w:val="006903A5"/>
    <w:rsid w:val="006A3C10"/>
    <w:rsid w:val="006B26E2"/>
    <w:rsid w:val="006B3BFA"/>
    <w:rsid w:val="006B74B7"/>
    <w:rsid w:val="006B7A0F"/>
    <w:rsid w:val="006C42F3"/>
    <w:rsid w:val="006D1334"/>
    <w:rsid w:val="006D2D43"/>
    <w:rsid w:val="006E03CD"/>
    <w:rsid w:val="006F1ED8"/>
    <w:rsid w:val="006F51E9"/>
    <w:rsid w:val="0070303F"/>
    <w:rsid w:val="00706956"/>
    <w:rsid w:val="00707748"/>
    <w:rsid w:val="00713249"/>
    <w:rsid w:val="00713607"/>
    <w:rsid w:val="00720562"/>
    <w:rsid w:val="007205D1"/>
    <w:rsid w:val="00722A17"/>
    <w:rsid w:val="00725866"/>
    <w:rsid w:val="00725F60"/>
    <w:rsid w:val="00746178"/>
    <w:rsid w:val="00747C5E"/>
    <w:rsid w:val="0075415A"/>
    <w:rsid w:val="00761582"/>
    <w:rsid w:val="007801F9"/>
    <w:rsid w:val="00780394"/>
    <w:rsid w:val="00781DA9"/>
    <w:rsid w:val="0078496B"/>
    <w:rsid w:val="00792454"/>
    <w:rsid w:val="00792967"/>
    <w:rsid w:val="00793288"/>
    <w:rsid w:val="00795A23"/>
    <w:rsid w:val="007A5299"/>
    <w:rsid w:val="007B7BC9"/>
    <w:rsid w:val="007C096E"/>
    <w:rsid w:val="007C705B"/>
    <w:rsid w:val="007D15CC"/>
    <w:rsid w:val="007D50E6"/>
    <w:rsid w:val="007E46EC"/>
    <w:rsid w:val="007E5B25"/>
    <w:rsid w:val="007F2D50"/>
    <w:rsid w:val="00805B13"/>
    <w:rsid w:val="0082092C"/>
    <w:rsid w:val="00820D6F"/>
    <w:rsid w:val="00836231"/>
    <w:rsid w:val="0083767A"/>
    <w:rsid w:val="00837D5D"/>
    <w:rsid w:val="0084372F"/>
    <w:rsid w:val="00860501"/>
    <w:rsid w:val="0086313F"/>
    <w:rsid w:val="00864EAB"/>
    <w:rsid w:val="0087370D"/>
    <w:rsid w:val="00873AEB"/>
    <w:rsid w:val="00880A01"/>
    <w:rsid w:val="008946DF"/>
    <w:rsid w:val="00894C9C"/>
    <w:rsid w:val="008A4803"/>
    <w:rsid w:val="008D0603"/>
    <w:rsid w:val="008D091F"/>
    <w:rsid w:val="008D2EA3"/>
    <w:rsid w:val="008E652F"/>
    <w:rsid w:val="008F41CF"/>
    <w:rsid w:val="009055B6"/>
    <w:rsid w:val="00905D93"/>
    <w:rsid w:val="0091491D"/>
    <w:rsid w:val="00915A9E"/>
    <w:rsid w:val="0091624A"/>
    <w:rsid w:val="0092519F"/>
    <w:rsid w:val="009321CF"/>
    <w:rsid w:val="0093444B"/>
    <w:rsid w:val="00934D39"/>
    <w:rsid w:val="0093769B"/>
    <w:rsid w:val="00940022"/>
    <w:rsid w:val="009514C4"/>
    <w:rsid w:val="00955DD8"/>
    <w:rsid w:val="00962D07"/>
    <w:rsid w:val="00970048"/>
    <w:rsid w:val="00977083"/>
    <w:rsid w:val="00982CE9"/>
    <w:rsid w:val="00985916"/>
    <w:rsid w:val="00993A88"/>
    <w:rsid w:val="009A0EC0"/>
    <w:rsid w:val="009A156E"/>
    <w:rsid w:val="009A597C"/>
    <w:rsid w:val="009A5B86"/>
    <w:rsid w:val="009C48D2"/>
    <w:rsid w:val="009D12FA"/>
    <w:rsid w:val="009D3A06"/>
    <w:rsid w:val="009E25F6"/>
    <w:rsid w:val="009E5180"/>
    <w:rsid w:val="009E5508"/>
    <w:rsid w:val="009E698F"/>
    <w:rsid w:val="009F0960"/>
    <w:rsid w:val="00A00B23"/>
    <w:rsid w:val="00A01C92"/>
    <w:rsid w:val="00A059A4"/>
    <w:rsid w:val="00A14FF6"/>
    <w:rsid w:val="00A21288"/>
    <w:rsid w:val="00A2574A"/>
    <w:rsid w:val="00A27108"/>
    <w:rsid w:val="00A336A2"/>
    <w:rsid w:val="00A33B97"/>
    <w:rsid w:val="00A37462"/>
    <w:rsid w:val="00A442C2"/>
    <w:rsid w:val="00A45F1D"/>
    <w:rsid w:val="00A5273A"/>
    <w:rsid w:val="00A66E35"/>
    <w:rsid w:val="00A9608C"/>
    <w:rsid w:val="00AC0781"/>
    <w:rsid w:val="00AD485C"/>
    <w:rsid w:val="00AE0798"/>
    <w:rsid w:val="00AE3679"/>
    <w:rsid w:val="00AF4941"/>
    <w:rsid w:val="00B124BC"/>
    <w:rsid w:val="00B2484B"/>
    <w:rsid w:val="00B32318"/>
    <w:rsid w:val="00B3236C"/>
    <w:rsid w:val="00B32602"/>
    <w:rsid w:val="00B35F89"/>
    <w:rsid w:val="00B4650F"/>
    <w:rsid w:val="00B72730"/>
    <w:rsid w:val="00B865D7"/>
    <w:rsid w:val="00B95D92"/>
    <w:rsid w:val="00BA1BE9"/>
    <w:rsid w:val="00BB7BDB"/>
    <w:rsid w:val="00BC1E78"/>
    <w:rsid w:val="00BC2999"/>
    <w:rsid w:val="00BD201D"/>
    <w:rsid w:val="00BD383B"/>
    <w:rsid w:val="00BF66F1"/>
    <w:rsid w:val="00C01A38"/>
    <w:rsid w:val="00C03B53"/>
    <w:rsid w:val="00C14194"/>
    <w:rsid w:val="00C32CE0"/>
    <w:rsid w:val="00C370A7"/>
    <w:rsid w:val="00C43F22"/>
    <w:rsid w:val="00C47F54"/>
    <w:rsid w:val="00C520B3"/>
    <w:rsid w:val="00C6057C"/>
    <w:rsid w:val="00C764F8"/>
    <w:rsid w:val="00C81FCB"/>
    <w:rsid w:val="00C86883"/>
    <w:rsid w:val="00C954B3"/>
    <w:rsid w:val="00CA1132"/>
    <w:rsid w:val="00CA1628"/>
    <w:rsid w:val="00CA47BC"/>
    <w:rsid w:val="00CB0811"/>
    <w:rsid w:val="00CD3E3F"/>
    <w:rsid w:val="00CF3B48"/>
    <w:rsid w:val="00CF468F"/>
    <w:rsid w:val="00CF4AA6"/>
    <w:rsid w:val="00CF6030"/>
    <w:rsid w:val="00CF6A7D"/>
    <w:rsid w:val="00D022FA"/>
    <w:rsid w:val="00D04316"/>
    <w:rsid w:val="00D118EF"/>
    <w:rsid w:val="00D14241"/>
    <w:rsid w:val="00D24D4E"/>
    <w:rsid w:val="00D32FC5"/>
    <w:rsid w:val="00D42DAB"/>
    <w:rsid w:val="00D454C0"/>
    <w:rsid w:val="00D773BD"/>
    <w:rsid w:val="00D84B28"/>
    <w:rsid w:val="00D95F02"/>
    <w:rsid w:val="00DA1312"/>
    <w:rsid w:val="00DA1DBF"/>
    <w:rsid w:val="00DB0337"/>
    <w:rsid w:val="00DC25B0"/>
    <w:rsid w:val="00DD308D"/>
    <w:rsid w:val="00DD4DD5"/>
    <w:rsid w:val="00DE04FC"/>
    <w:rsid w:val="00DE4B5D"/>
    <w:rsid w:val="00DE62DD"/>
    <w:rsid w:val="00DE6880"/>
    <w:rsid w:val="00DE7B18"/>
    <w:rsid w:val="00DE7E40"/>
    <w:rsid w:val="00DF2592"/>
    <w:rsid w:val="00E03BE3"/>
    <w:rsid w:val="00E16CED"/>
    <w:rsid w:val="00E30C9F"/>
    <w:rsid w:val="00E363E7"/>
    <w:rsid w:val="00E44631"/>
    <w:rsid w:val="00E61C4E"/>
    <w:rsid w:val="00E6262C"/>
    <w:rsid w:val="00E67D74"/>
    <w:rsid w:val="00E82D7A"/>
    <w:rsid w:val="00E96198"/>
    <w:rsid w:val="00E96792"/>
    <w:rsid w:val="00EA0720"/>
    <w:rsid w:val="00EA09C5"/>
    <w:rsid w:val="00EA3FA6"/>
    <w:rsid w:val="00EB4580"/>
    <w:rsid w:val="00EB769F"/>
    <w:rsid w:val="00EC3ACB"/>
    <w:rsid w:val="00EE697D"/>
    <w:rsid w:val="00F037F0"/>
    <w:rsid w:val="00F13BBC"/>
    <w:rsid w:val="00F32F84"/>
    <w:rsid w:val="00F34C14"/>
    <w:rsid w:val="00F521B5"/>
    <w:rsid w:val="00F537AA"/>
    <w:rsid w:val="00F55FC7"/>
    <w:rsid w:val="00F66347"/>
    <w:rsid w:val="00F67662"/>
    <w:rsid w:val="00F7194A"/>
    <w:rsid w:val="00F7453A"/>
    <w:rsid w:val="00F821E9"/>
    <w:rsid w:val="00F8748A"/>
    <w:rsid w:val="00F93401"/>
    <w:rsid w:val="00F9401C"/>
    <w:rsid w:val="00F944FE"/>
    <w:rsid w:val="00FC447E"/>
    <w:rsid w:val="00FD3592"/>
    <w:rsid w:val="00FD63C3"/>
    <w:rsid w:val="00FE6BD0"/>
    <w:rsid w:val="00FF0B47"/>
    <w:rsid w:val="00FF54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28"/>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31AA8-9AFE-4900-9671-AC6C5B2F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8</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Williams</dc:creator>
  <cp:lastModifiedBy>Brian McBride</cp:lastModifiedBy>
  <cp:revision>33</cp:revision>
  <cp:lastPrinted>2011-05-19T14:41:00Z</cp:lastPrinted>
  <dcterms:created xsi:type="dcterms:W3CDTF">2014-11-25T12:37:00Z</dcterms:created>
  <dcterms:modified xsi:type="dcterms:W3CDTF">2014-11-28T14:34:00Z</dcterms:modified>
</cp:coreProperties>
</file>